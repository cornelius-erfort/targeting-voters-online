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DF89E" w14:textId="77777777" w:rsidR="00331634" w:rsidRPr="00F878C5" w:rsidRDefault="00331634" w:rsidP="00331634">
      <w:pPr>
        <w:rPr>
          <w:caps/>
          <w:sz w:val="22"/>
          <w:szCs w:val="22"/>
          <w:lang w:val="es-ES_tradnl"/>
        </w:rPr>
      </w:pPr>
      <w:r w:rsidRPr="00F878C5">
        <w:rPr>
          <w:caps/>
          <w:sz w:val="22"/>
          <w:szCs w:val="22"/>
          <w:lang w:val="es-ES_tradnl"/>
        </w:rPr>
        <w:tab/>
      </w:r>
      <w:r w:rsidRPr="00F878C5">
        <w:rPr>
          <w:caps/>
          <w:sz w:val="22"/>
          <w:szCs w:val="22"/>
          <w:lang w:val="es-ES_tradnl"/>
        </w:rPr>
        <w:tab/>
      </w:r>
      <w:r w:rsidRPr="00F878C5">
        <w:rPr>
          <w:caps/>
          <w:sz w:val="22"/>
          <w:szCs w:val="22"/>
          <w:lang w:val="es-ES_tradnl"/>
        </w:rPr>
        <w:tab/>
      </w:r>
      <w:r w:rsidRPr="00F878C5">
        <w:rPr>
          <w:caps/>
          <w:sz w:val="22"/>
          <w:szCs w:val="22"/>
          <w:lang w:val="es-ES_tradnl"/>
        </w:rPr>
        <w:tab/>
      </w:r>
      <w:r w:rsidRPr="00F878C5">
        <w:rPr>
          <w:caps/>
          <w:sz w:val="22"/>
          <w:szCs w:val="22"/>
          <w:lang w:val="es-ES_tradnl"/>
        </w:rPr>
        <w:tab/>
      </w:r>
      <w:r w:rsidRPr="00F878C5">
        <w:rPr>
          <w:caps/>
          <w:sz w:val="22"/>
          <w:szCs w:val="22"/>
          <w:lang w:val="es-ES_tradnl"/>
        </w:rPr>
        <w:tab/>
      </w:r>
      <w:r w:rsidRPr="00F878C5">
        <w:rPr>
          <w:caps/>
          <w:sz w:val="22"/>
          <w:szCs w:val="22"/>
          <w:lang w:val="es-ES_tradnl"/>
        </w:rPr>
        <w:tab/>
      </w:r>
    </w:p>
    <w:p w14:paraId="68E7BC15" w14:textId="77777777" w:rsidR="00331634" w:rsidRPr="00F878C5" w:rsidRDefault="00331634" w:rsidP="00331634">
      <w:pPr>
        <w:jc w:val="center"/>
        <w:rPr>
          <w:caps/>
          <w:sz w:val="22"/>
          <w:szCs w:val="22"/>
          <w:lang w:val="es-ES_tradnl"/>
        </w:rPr>
      </w:pPr>
    </w:p>
    <w:p w14:paraId="1D27670B" w14:textId="77777777" w:rsidR="00331634" w:rsidRPr="00F878C5" w:rsidRDefault="00331634" w:rsidP="00331634">
      <w:pPr>
        <w:jc w:val="center"/>
        <w:rPr>
          <w:caps/>
          <w:sz w:val="22"/>
          <w:szCs w:val="22"/>
          <w:lang w:val="es-ES_tradnl"/>
        </w:rPr>
      </w:pPr>
    </w:p>
    <w:p w14:paraId="0BA8DCAD" w14:textId="77777777" w:rsidR="00331634" w:rsidRPr="00F878C5" w:rsidRDefault="00331634" w:rsidP="00331634">
      <w:pPr>
        <w:jc w:val="center"/>
        <w:rPr>
          <w:caps/>
          <w:sz w:val="22"/>
          <w:szCs w:val="22"/>
          <w:lang w:val="es-ES_tradnl"/>
        </w:rPr>
      </w:pPr>
    </w:p>
    <w:p w14:paraId="68269DDB" w14:textId="77777777" w:rsidR="00331634" w:rsidRPr="00F878C5" w:rsidRDefault="00331634" w:rsidP="00331634">
      <w:pPr>
        <w:jc w:val="center"/>
        <w:rPr>
          <w:caps/>
          <w:sz w:val="22"/>
          <w:szCs w:val="22"/>
          <w:lang w:val="es-ES_tradnl"/>
        </w:rPr>
      </w:pPr>
      <w:r w:rsidRPr="00F878C5">
        <w:rPr>
          <w:caps/>
          <w:sz w:val="22"/>
          <w:szCs w:val="22"/>
          <w:lang w:val="es-ES_tradnl"/>
        </w:rPr>
        <w:br/>
      </w:r>
    </w:p>
    <w:p w14:paraId="2C82BF90" w14:textId="77777777" w:rsidR="00331634" w:rsidRPr="00F878C5" w:rsidRDefault="00331634" w:rsidP="00331634">
      <w:pPr>
        <w:jc w:val="center"/>
        <w:rPr>
          <w:caps/>
          <w:sz w:val="22"/>
          <w:szCs w:val="22"/>
          <w:lang w:val="es-ES_tradnl"/>
        </w:rPr>
      </w:pPr>
    </w:p>
    <w:p w14:paraId="2EFBCB75" w14:textId="77777777" w:rsidR="00331634" w:rsidRPr="00F878C5" w:rsidRDefault="00331634" w:rsidP="00331634">
      <w:pPr>
        <w:jc w:val="center"/>
        <w:rPr>
          <w:caps/>
          <w:sz w:val="22"/>
          <w:szCs w:val="22"/>
          <w:lang w:val="es-ES_tradnl"/>
        </w:rPr>
      </w:pPr>
    </w:p>
    <w:p w14:paraId="0CB920AC" w14:textId="77777777" w:rsidR="00331634" w:rsidRPr="00F878C5" w:rsidRDefault="00331634" w:rsidP="00331634">
      <w:pPr>
        <w:jc w:val="center"/>
        <w:rPr>
          <w:caps/>
          <w:sz w:val="22"/>
          <w:szCs w:val="22"/>
          <w:lang w:val="es-ES_tradnl"/>
        </w:rPr>
      </w:pPr>
    </w:p>
    <w:p w14:paraId="35271FCE" w14:textId="77777777" w:rsidR="00331634" w:rsidRPr="00F878C5" w:rsidRDefault="00331634" w:rsidP="00331634">
      <w:pPr>
        <w:jc w:val="center"/>
        <w:rPr>
          <w:caps/>
          <w:sz w:val="22"/>
          <w:szCs w:val="22"/>
          <w:lang w:val="es-ES_tradnl"/>
        </w:rPr>
      </w:pPr>
      <w:r w:rsidRPr="00F878C5">
        <w:rPr>
          <w:caps/>
          <w:sz w:val="22"/>
          <w:szCs w:val="22"/>
          <w:lang w:val="es-ES_tradnl"/>
        </w:rPr>
        <w:t>Questionnaire</w:t>
      </w:r>
      <w:r w:rsidRPr="00F878C5">
        <w:rPr>
          <w:caps/>
          <w:sz w:val="22"/>
          <w:szCs w:val="22"/>
          <w:lang w:val="es-ES_tradnl"/>
        </w:rPr>
        <w:br/>
      </w:r>
    </w:p>
    <w:p w14:paraId="38FBF9F4" w14:textId="77777777" w:rsidR="00331634" w:rsidRPr="00F878C5" w:rsidRDefault="00331634" w:rsidP="00331634">
      <w:pPr>
        <w:jc w:val="center"/>
        <w:rPr>
          <w:caps/>
          <w:sz w:val="22"/>
          <w:szCs w:val="22"/>
          <w:lang w:val="es-ES_tradnl"/>
        </w:rPr>
      </w:pPr>
    </w:p>
    <w:p w14:paraId="35B0D07F" w14:textId="77777777" w:rsidR="00331634" w:rsidRPr="00F878C5" w:rsidRDefault="00331634" w:rsidP="00331634">
      <w:pPr>
        <w:jc w:val="center"/>
        <w:rPr>
          <w:caps/>
          <w:sz w:val="22"/>
          <w:szCs w:val="22"/>
          <w:lang w:val="es-ES_tradnl"/>
        </w:rPr>
      </w:pPr>
      <w:r w:rsidRPr="00F878C5">
        <w:rPr>
          <w:caps/>
          <w:sz w:val="22"/>
          <w:szCs w:val="22"/>
          <w:lang w:val="es-ES_tradnl"/>
        </w:rPr>
        <w:t xml:space="preserve">OF THE </w:t>
      </w:r>
      <w:r w:rsidRPr="00F878C5">
        <w:rPr>
          <w:caps/>
          <w:sz w:val="22"/>
          <w:szCs w:val="22"/>
          <w:lang w:val="es-ES_tradnl"/>
        </w:rPr>
        <w:br/>
      </w:r>
    </w:p>
    <w:p w14:paraId="5B3B5D38" w14:textId="77777777" w:rsidR="00331634" w:rsidRPr="00F878C5" w:rsidRDefault="00331634" w:rsidP="00331634">
      <w:pPr>
        <w:jc w:val="center"/>
        <w:rPr>
          <w:caps/>
          <w:sz w:val="22"/>
          <w:szCs w:val="22"/>
          <w:lang w:val="es-ES_tradnl"/>
        </w:rPr>
      </w:pPr>
    </w:p>
    <w:p w14:paraId="0F741952" w14:textId="77777777" w:rsidR="00331634" w:rsidRPr="00F878C5" w:rsidRDefault="00331634" w:rsidP="00331634">
      <w:pPr>
        <w:jc w:val="center"/>
        <w:rPr>
          <w:caps/>
          <w:sz w:val="22"/>
          <w:szCs w:val="22"/>
          <w:lang w:val="es-ES_tradnl"/>
        </w:rPr>
      </w:pPr>
      <w:r w:rsidRPr="00F878C5">
        <w:rPr>
          <w:caps/>
          <w:sz w:val="22"/>
          <w:szCs w:val="22"/>
          <w:lang w:val="es-ES_tradnl"/>
        </w:rPr>
        <w:t>Voter Study</w:t>
      </w:r>
    </w:p>
    <w:p w14:paraId="73FC0872" w14:textId="77777777" w:rsidR="00331634" w:rsidRPr="00F878C5" w:rsidRDefault="00331634" w:rsidP="00331634">
      <w:pPr>
        <w:jc w:val="center"/>
        <w:rPr>
          <w:caps/>
          <w:sz w:val="22"/>
          <w:szCs w:val="22"/>
          <w:lang w:val="es-ES_tradnl"/>
        </w:rPr>
      </w:pPr>
    </w:p>
    <w:p w14:paraId="26DCFD52" w14:textId="77777777" w:rsidR="00331634" w:rsidRPr="00F878C5" w:rsidRDefault="00331634" w:rsidP="00331634">
      <w:pPr>
        <w:jc w:val="center"/>
        <w:rPr>
          <w:caps/>
          <w:sz w:val="22"/>
          <w:szCs w:val="22"/>
          <w:lang w:val="es-ES_tradnl"/>
        </w:rPr>
      </w:pPr>
    </w:p>
    <w:p w14:paraId="06EEE8AB" w14:textId="77777777" w:rsidR="00331634" w:rsidRPr="00F878C5" w:rsidRDefault="00331634" w:rsidP="00331634">
      <w:pPr>
        <w:jc w:val="center"/>
        <w:rPr>
          <w:caps/>
          <w:sz w:val="22"/>
          <w:szCs w:val="22"/>
          <w:lang w:val="es-ES_tradnl"/>
        </w:rPr>
      </w:pPr>
      <w:r w:rsidRPr="00F878C5">
        <w:rPr>
          <w:caps/>
          <w:sz w:val="22"/>
          <w:szCs w:val="22"/>
          <w:lang w:val="es-ES_tradnl"/>
        </w:rPr>
        <w:t>of the</w:t>
      </w:r>
      <w:r w:rsidRPr="00F878C5">
        <w:rPr>
          <w:caps/>
          <w:sz w:val="22"/>
          <w:szCs w:val="22"/>
          <w:lang w:val="es-ES_tradnl"/>
        </w:rPr>
        <w:br/>
      </w:r>
    </w:p>
    <w:p w14:paraId="16608C3D" w14:textId="77777777" w:rsidR="00331634" w:rsidRPr="00F878C5" w:rsidRDefault="00331634" w:rsidP="00331634">
      <w:pPr>
        <w:jc w:val="center"/>
        <w:rPr>
          <w:caps/>
          <w:sz w:val="22"/>
          <w:szCs w:val="22"/>
          <w:lang w:val="es-ES_tradnl"/>
        </w:rPr>
      </w:pPr>
    </w:p>
    <w:p w14:paraId="10F0C8C5" w14:textId="77777777" w:rsidR="00331634" w:rsidRPr="00F878C5" w:rsidRDefault="00331634" w:rsidP="00331634">
      <w:pPr>
        <w:jc w:val="center"/>
        <w:rPr>
          <w:caps/>
          <w:sz w:val="22"/>
          <w:szCs w:val="22"/>
          <w:lang w:val="es-ES_tradnl"/>
        </w:rPr>
      </w:pPr>
      <w:r w:rsidRPr="00F878C5">
        <w:rPr>
          <w:caps/>
          <w:sz w:val="22"/>
          <w:szCs w:val="22"/>
          <w:lang w:val="es-ES_tradnl"/>
        </w:rPr>
        <w:t>European Elections Study 2019</w:t>
      </w:r>
    </w:p>
    <w:p w14:paraId="0052E16C" w14:textId="77777777" w:rsidR="00331634" w:rsidRPr="00F878C5" w:rsidRDefault="00331634" w:rsidP="00331634">
      <w:pPr>
        <w:jc w:val="center"/>
        <w:rPr>
          <w:caps/>
          <w:sz w:val="22"/>
          <w:szCs w:val="22"/>
          <w:lang w:val="es-ES_tradnl"/>
        </w:rPr>
      </w:pPr>
    </w:p>
    <w:p w14:paraId="069E9406" w14:textId="77777777" w:rsidR="00331634" w:rsidRPr="00F878C5" w:rsidRDefault="00331634" w:rsidP="00331634">
      <w:pPr>
        <w:jc w:val="center"/>
        <w:rPr>
          <w:caps/>
          <w:sz w:val="22"/>
          <w:szCs w:val="22"/>
          <w:lang w:val="es-ES_tradnl"/>
        </w:rPr>
      </w:pPr>
    </w:p>
    <w:p w14:paraId="0CA16EF8" w14:textId="77777777" w:rsidR="00331634" w:rsidRPr="00F878C5" w:rsidRDefault="00331634" w:rsidP="00331634">
      <w:pPr>
        <w:jc w:val="center"/>
        <w:rPr>
          <w:caps/>
          <w:sz w:val="22"/>
          <w:szCs w:val="22"/>
          <w:lang w:val="es-ES_tradnl"/>
        </w:rPr>
      </w:pPr>
    </w:p>
    <w:p w14:paraId="282AD834" w14:textId="528D88BB" w:rsidR="00331634" w:rsidRPr="00F878C5" w:rsidRDefault="00CB1DFD" w:rsidP="00331634">
      <w:pPr>
        <w:jc w:val="center"/>
        <w:rPr>
          <w:b/>
          <w:caps/>
          <w:sz w:val="22"/>
          <w:szCs w:val="22"/>
          <w:lang w:val="es-ES_tradnl"/>
        </w:rPr>
      </w:pPr>
      <w:r w:rsidRPr="00F878C5">
        <w:rPr>
          <w:b/>
          <w:caps/>
          <w:sz w:val="22"/>
          <w:szCs w:val="22"/>
          <w:lang w:val="es-ES_tradnl"/>
        </w:rPr>
        <w:t>SPAIN</w:t>
      </w:r>
    </w:p>
    <w:p w14:paraId="0EB507B7" w14:textId="77777777" w:rsidR="00331634" w:rsidRPr="00F878C5" w:rsidRDefault="00331634" w:rsidP="00331634">
      <w:pPr>
        <w:jc w:val="center"/>
        <w:rPr>
          <w:caps/>
          <w:sz w:val="22"/>
          <w:szCs w:val="22"/>
          <w:lang w:val="es-ES_tradnl"/>
        </w:rPr>
      </w:pPr>
    </w:p>
    <w:p w14:paraId="51F5B7E1" w14:textId="77777777" w:rsidR="00331634" w:rsidRPr="00F878C5" w:rsidRDefault="00331634" w:rsidP="00331634">
      <w:pPr>
        <w:rPr>
          <w:caps/>
          <w:sz w:val="22"/>
          <w:szCs w:val="22"/>
          <w:lang w:val="es-ES_tradnl"/>
        </w:rPr>
      </w:pPr>
    </w:p>
    <w:p w14:paraId="5A9C245E" w14:textId="77777777" w:rsidR="00331634" w:rsidRPr="00F878C5" w:rsidRDefault="00331634" w:rsidP="00331634">
      <w:pPr>
        <w:rPr>
          <w:caps/>
          <w:sz w:val="22"/>
          <w:szCs w:val="22"/>
          <w:lang w:val="es-ES_tradnl"/>
        </w:rPr>
      </w:pPr>
    </w:p>
    <w:p w14:paraId="332C026A" w14:textId="77777777" w:rsidR="00331634" w:rsidRPr="00F878C5" w:rsidRDefault="00331634" w:rsidP="00331634">
      <w:pPr>
        <w:rPr>
          <w:caps/>
          <w:sz w:val="22"/>
          <w:szCs w:val="22"/>
          <w:lang w:val="es-ES_tradnl"/>
        </w:rPr>
      </w:pPr>
    </w:p>
    <w:p w14:paraId="3A65754C" w14:textId="77777777" w:rsidR="00331634" w:rsidRPr="00F878C5" w:rsidRDefault="00331634" w:rsidP="00331634">
      <w:pPr>
        <w:rPr>
          <w:caps/>
          <w:sz w:val="22"/>
          <w:szCs w:val="22"/>
          <w:lang w:val="es-ES_tradnl"/>
        </w:rPr>
      </w:pPr>
    </w:p>
    <w:p w14:paraId="6151C7D0" w14:textId="77777777" w:rsidR="00331634" w:rsidRPr="00F878C5" w:rsidRDefault="00331634" w:rsidP="00331634">
      <w:pPr>
        <w:rPr>
          <w:caps/>
          <w:sz w:val="22"/>
          <w:szCs w:val="22"/>
          <w:lang w:val="es-ES_tradnl"/>
        </w:rPr>
      </w:pPr>
    </w:p>
    <w:p w14:paraId="196B6349" w14:textId="77777777" w:rsidR="00331634" w:rsidRPr="00F878C5" w:rsidRDefault="00331634" w:rsidP="00331634">
      <w:pPr>
        <w:rPr>
          <w:caps/>
          <w:sz w:val="22"/>
          <w:szCs w:val="22"/>
          <w:lang w:val="es-ES_tradnl"/>
        </w:rPr>
      </w:pPr>
    </w:p>
    <w:p w14:paraId="47CCB080" w14:textId="77777777" w:rsidR="00331634" w:rsidRPr="00F878C5" w:rsidRDefault="00331634" w:rsidP="00331634">
      <w:pPr>
        <w:rPr>
          <w:caps/>
          <w:sz w:val="22"/>
          <w:szCs w:val="22"/>
          <w:lang w:val="es-ES_tradnl"/>
        </w:rPr>
      </w:pPr>
    </w:p>
    <w:p w14:paraId="129BF532" w14:textId="77777777" w:rsidR="00331634" w:rsidRPr="00F878C5" w:rsidRDefault="00331634" w:rsidP="00331634">
      <w:pPr>
        <w:rPr>
          <w:caps/>
          <w:sz w:val="22"/>
          <w:szCs w:val="22"/>
          <w:lang w:val="es-ES_tradnl"/>
        </w:rPr>
      </w:pPr>
    </w:p>
    <w:p w14:paraId="041A38B7" w14:textId="77777777" w:rsidR="00331634" w:rsidRPr="00F878C5" w:rsidRDefault="00331634" w:rsidP="00331634">
      <w:pPr>
        <w:rPr>
          <w:sz w:val="22"/>
          <w:szCs w:val="22"/>
          <w:lang w:val="es-ES_tradnl"/>
        </w:rPr>
      </w:pPr>
    </w:p>
    <w:p w14:paraId="7CFE64C5" w14:textId="77777777" w:rsidR="00331634" w:rsidRPr="00F878C5" w:rsidRDefault="00331634" w:rsidP="00331634">
      <w:pPr>
        <w:rPr>
          <w:sz w:val="22"/>
          <w:szCs w:val="22"/>
          <w:lang w:val="es-ES_tradnl"/>
        </w:rPr>
      </w:pPr>
    </w:p>
    <w:p w14:paraId="466CE4C8" w14:textId="77777777" w:rsidR="00331634" w:rsidRPr="00F878C5" w:rsidRDefault="00331634" w:rsidP="00331634">
      <w:pPr>
        <w:rPr>
          <w:sz w:val="22"/>
          <w:szCs w:val="22"/>
          <w:lang w:val="es-ES_tradnl"/>
        </w:rPr>
      </w:pPr>
    </w:p>
    <w:p w14:paraId="5A91B960" w14:textId="77777777" w:rsidR="00331634" w:rsidRPr="00F878C5" w:rsidRDefault="00331634" w:rsidP="00331634">
      <w:pPr>
        <w:rPr>
          <w:sz w:val="22"/>
          <w:szCs w:val="22"/>
          <w:lang w:val="es-ES_tradnl"/>
        </w:rPr>
      </w:pPr>
    </w:p>
    <w:p w14:paraId="23818738" w14:textId="77777777" w:rsidR="00331634" w:rsidRPr="00F878C5" w:rsidRDefault="00331634" w:rsidP="00331634">
      <w:pPr>
        <w:rPr>
          <w:sz w:val="22"/>
          <w:szCs w:val="22"/>
          <w:lang w:val="es-ES_tradnl"/>
        </w:rPr>
      </w:pPr>
    </w:p>
    <w:p w14:paraId="3B2D4609" w14:textId="77777777" w:rsidR="00331634" w:rsidRPr="00F878C5" w:rsidRDefault="00331634" w:rsidP="00331634">
      <w:pPr>
        <w:jc w:val="center"/>
        <w:rPr>
          <w:caps/>
          <w:sz w:val="22"/>
          <w:szCs w:val="22"/>
          <w:lang w:val="es-ES_tradnl"/>
        </w:rPr>
      </w:pPr>
    </w:p>
    <w:p w14:paraId="28EE565F" w14:textId="77777777" w:rsidR="00331634" w:rsidRPr="00F878C5" w:rsidRDefault="00331634" w:rsidP="00331634">
      <w:pPr>
        <w:jc w:val="center"/>
        <w:rPr>
          <w:sz w:val="22"/>
          <w:szCs w:val="22"/>
          <w:lang w:val="es-ES_tradnl"/>
        </w:rPr>
      </w:pPr>
    </w:p>
    <w:p w14:paraId="5A743900" w14:textId="77777777" w:rsidR="00331634" w:rsidRPr="00F878C5" w:rsidRDefault="00331634" w:rsidP="00331634">
      <w:pPr>
        <w:jc w:val="center"/>
        <w:rPr>
          <w:sz w:val="22"/>
          <w:szCs w:val="22"/>
          <w:lang w:val="es-ES_tradnl"/>
        </w:rPr>
      </w:pPr>
    </w:p>
    <w:p w14:paraId="37BBA192" w14:textId="77777777" w:rsidR="00331634" w:rsidRPr="00F878C5" w:rsidRDefault="00331634" w:rsidP="00331634">
      <w:pPr>
        <w:jc w:val="center"/>
        <w:rPr>
          <w:sz w:val="22"/>
          <w:szCs w:val="22"/>
          <w:lang w:val="es-ES_tradnl"/>
        </w:rPr>
      </w:pPr>
    </w:p>
    <w:p w14:paraId="34323F72" w14:textId="77777777" w:rsidR="00331634" w:rsidRPr="00F878C5" w:rsidRDefault="00331634" w:rsidP="00331634">
      <w:pPr>
        <w:jc w:val="center"/>
        <w:rPr>
          <w:sz w:val="22"/>
          <w:szCs w:val="22"/>
          <w:lang w:val="es-ES_tradnl"/>
        </w:rPr>
      </w:pPr>
    </w:p>
    <w:p w14:paraId="06B8D75A" w14:textId="77777777" w:rsidR="00331634" w:rsidRPr="00F878C5" w:rsidRDefault="00331634" w:rsidP="00331634">
      <w:pPr>
        <w:rPr>
          <w:sz w:val="22"/>
          <w:szCs w:val="22"/>
          <w:lang w:val="es-ES_tradnl"/>
        </w:rPr>
      </w:pPr>
    </w:p>
    <w:p w14:paraId="7C2A507D" w14:textId="77777777" w:rsidR="00331634" w:rsidRPr="00F878C5" w:rsidRDefault="00331634" w:rsidP="00331634">
      <w:pPr>
        <w:pStyle w:val="BodyText3"/>
        <w:rPr>
          <w:b w:val="0"/>
          <w:bCs/>
          <w:szCs w:val="22"/>
          <w:lang w:val="es-ES_tradnl"/>
        </w:rPr>
      </w:pPr>
    </w:p>
    <w:p w14:paraId="7E5EBF78" w14:textId="77777777" w:rsidR="00331634" w:rsidRPr="00F878C5" w:rsidRDefault="00331634" w:rsidP="00331634">
      <w:pPr>
        <w:pStyle w:val="BodyText3"/>
        <w:jc w:val="center"/>
        <w:rPr>
          <w:b w:val="0"/>
          <w:bCs/>
          <w:szCs w:val="22"/>
          <w:lang w:val="es-ES_tradnl"/>
        </w:rPr>
      </w:pPr>
      <w:r w:rsidRPr="00F878C5">
        <w:rPr>
          <w:b w:val="0"/>
          <w:bCs/>
          <w:szCs w:val="22"/>
          <w:lang w:val="es-ES_tradnl"/>
        </w:rPr>
        <w:t xml:space="preserve">This questionnaire was prepared by the Planning Committee of the 2019 European Election Study </w:t>
      </w:r>
    </w:p>
    <w:p w14:paraId="13E46CBC" w14:textId="77777777" w:rsidR="00331634" w:rsidRPr="00F878C5" w:rsidRDefault="00331634" w:rsidP="00331634">
      <w:pPr>
        <w:pStyle w:val="BodyText3"/>
        <w:jc w:val="center"/>
        <w:rPr>
          <w:b w:val="0"/>
          <w:bCs/>
          <w:szCs w:val="22"/>
          <w:lang w:val="es-ES_tradnl"/>
        </w:rPr>
      </w:pPr>
    </w:p>
    <w:p w14:paraId="298F2531" w14:textId="3CD7E2C9" w:rsidR="00331634" w:rsidRPr="00F878C5" w:rsidRDefault="00331634" w:rsidP="00F878C5">
      <w:pPr>
        <w:pStyle w:val="BodyText3"/>
        <w:jc w:val="center"/>
        <w:rPr>
          <w:b w:val="0"/>
          <w:szCs w:val="22"/>
          <w:lang w:val="es-ES_tradnl"/>
        </w:rPr>
      </w:pPr>
      <w:r w:rsidRPr="00F878C5">
        <w:rPr>
          <w:b w:val="0"/>
          <w:bCs/>
          <w:szCs w:val="22"/>
          <w:lang w:val="es-ES_tradnl"/>
        </w:rPr>
        <w:t>Wouter van der Brug and Sara Hobolt (co-chairs), Sebastian Popa (treasurer) Hermann Schmitt,  with input feedback from Eftichia Teperoglou Ilke Toygur, Claes de Vreese  and Catherine de Vries</w:t>
      </w:r>
      <w:r w:rsidRPr="00F878C5">
        <w:rPr>
          <w:b w:val="0"/>
          <w:szCs w:val="22"/>
          <w:lang w:val="es-ES_tradnl"/>
        </w:rPr>
        <w:t xml:space="preserve"> </w:t>
      </w:r>
      <w:r w:rsidRPr="00F878C5">
        <w:rPr>
          <w:b w:val="0"/>
          <w:bCs/>
          <w:szCs w:val="22"/>
          <w:lang w:val="es-ES_tradnl"/>
        </w:rPr>
        <w:br w:type="page"/>
      </w:r>
    </w:p>
    <w:p w14:paraId="73929214" w14:textId="2016D20B" w:rsidR="00331634" w:rsidRPr="00F878C5" w:rsidRDefault="00331634" w:rsidP="00331634">
      <w:pPr>
        <w:pStyle w:val="BodyText3"/>
        <w:rPr>
          <w:b w:val="0"/>
          <w:bCs/>
          <w:szCs w:val="22"/>
          <w:lang w:val="es-ES_tradnl"/>
        </w:rPr>
      </w:pPr>
      <w:r w:rsidRPr="00F878C5">
        <w:rPr>
          <w:b w:val="0"/>
          <w:szCs w:val="22"/>
          <w:lang w:val="es-ES_tradnl"/>
        </w:rPr>
        <w:lastRenderedPageBreak/>
        <w:t xml:space="preserve">Q1 </w:t>
      </w:r>
      <w:r w:rsidR="00963DFB" w:rsidRPr="00F878C5">
        <w:rPr>
          <w:b w:val="0"/>
          <w:szCs w:val="22"/>
          <w:lang w:val="es-ES_tradnl"/>
        </w:rPr>
        <w:t>¿</w:t>
      </w:r>
      <w:r w:rsidR="00963DFB" w:rsidRPr="00F878C5">
        <w:rPr>
          <w:b w:val="0"/>
          <w:bCs/>
          <w:szCs w:val="22"/>
          <w:lang w:val="es-ES_tradnl"/>
        </w:rPr>
        <w:t>Cuál es, a su juicio, el principal problema que existe actualmente en España?</w:t>
      </w:r>
      <w:r w:rsidR="00662575" w:rsidRPr="00F878C5">
        <w:rPr>
          <w:b w:val="0"/>
          <w:bCs/>
          <w:szCs w:val="22"/>
          <w:lang w:val="es-ES_tradnl"/>
        </w:rPr>
        <w:t>?</w:t>
      </w:r>
      <w:r w:rsidRPr="00F878C5">
        <w:rPr>
          <w:b w:val="0"/>
          <w:bCs/>
          <w:szCs w:val="22"/>
          <w:lang w:val="es-ES_tradnl"/>
        </w:rPr>
        <w:t xml:space="preserve"> </w:t>
      </w:r>
    </w:p>
    <w:p w14:paraId="58FAFBD4" w14:textId="77777777" w:rsidR="00331634" w:rsidRPr="00F878C5" w:rsidRDefault="00331634" w:rsidP="00331634">
      <w:pPr>
        <w:rPr>
          <w:bCs/>
          <w:sz w:val="22"/>
          <w:szCs w:val="22"/>
          <w:lang w:val="es-ES_tradnl"/>
        </w:rPr>
      </w:pPr>
    </w:p>
    <w:p w14:paraId="2F9BE9E1" w14:textId="77777777" w:rsidR="00331634" w:rsidRPr="00F878C5" w:rsidRDefault="00331634" w:rsidP="00331634">
      <w:pPr>
        <w:rPr>
          <w:sz w:val="22"/>
          <w:szCs w:val="22"/>
          <w:lang w:val="es-ES_tradnl"/>
        </w:rPr>
      </w:pPr>
      <w:r w:rsidRPr="00F878C5">
        <w:rPr>
          <w:sz w:val="22"/>
          <w:szCs w:val="22"/>
          <w:lang w:val="es-ES_tradnl"/>
        </w:rPr>
        <w:tab/>
        <w:t>____________________________________________</w:t>
      </w:r>
    </w:p>
    <w:p w14:paraId="0B682BDE" w14:textId="77777777" w:rsidR="00331634" w:rsidRPr="00F878C5" w:rsidRDefault="00331634" w:rsidP="00331634">
      <w:pPr>
        <w:rPr>
          <w:sz w:val="22"/>
          <w:szCs w:val="22"/>
          <w:lang w:val="es-ES_tradnl"/>
        </w:rPr>
      </w:pPr>
    </w:p>
    <w:p w14:paraId="36678FEF" w14:textId="77777777" w:rsidR="00331634" w:rsidRPr="00F878C5" w:rsidRDefault="00331634" w:rsidP="00331634">
      <w:pPr>
        <w:rPr>
          <w:sz w:val="22"/>
          <w:szCs w:val="22"/>
          <w:lang w:val="es-ES_tradnl"/>
        </w:rPr>
      </w:pPr>
      <w:r w:rsidRPr="00F878C5">
        <w:rPr>
          <w:sz w:val="22"/>
          <w:szCs w:val="22"/>
          <w:lang w:val="es-ES_tradnl"/>
        </w:rPr>
        <w:tab/>
        <w:t>____________________________________________</w:t>
      </w:r>
    </w:p>
    <w:p w14:paraId="3E0984B6" w14:textId="77777777" w:rsidR="00331634" w:rsidRPr="00F878C5" w:rsidRDefault="00331634" w:rsidP="00331634">
      <w:pPr>
        <w:rPr>
          <w:sz w:val="22"/>
          <w:szCs w:val="22"/>
          <w:lang w:val="es-ES_tradnl"/>
        </w:rPr>
      </w:pPr>
    </w:p>
    <w:p w14:paraId="0E351F80" w14:textId="77777777" w:rsidR="00331634" w:rsidRPr="00F878C5" w:rsidRDefault="00331634" w:rsidP="00331634">
      <w:pPr>
        <w:rPr>
          <w:sz w:val="22"/>
          <w:szCs w:val="22"/>
          <w:lang w:val="es-ES_tradnl"/>
        </w:rPr>
      </w:pPr>
      <w:r w:rsidRPr="00F878C5">
        <w:rPr>
          <w:sz w:val="22"/>
          <w:szCs w:val="22"/>
          <w:lang w:val="es-ES_tradnl"/>
        </w:rPr>
        <w:tab/>
        <w:t>____________________________________________</w:t>
      </w:r>
    </w:p>
    <w:p w14:paraId="27061BC3" w14:textId="77777777" w:rsidR="00331634" w:rsidRPr="00F878C5" w:rsidRDefault="00331634" w:rsidP="00331634">
      <w:pPr>
        <w:rPr>
          <w:sz w:val="22"/>
          <w:szCs w:val="22"/>
          <w:lang w:val="es-ES_tradnl"/>
        </w:rPr>
      </w:pPr>
      <w:r w:rsidRPr="00F878C5">
        <w:rPr>
          <w:sz w:val="22"/>
          <w:szCs w:val="22"/>
          <w:lang w:val="es-ES_tradnl"/>
        </w:rPr>
        <w:tab/>
      </w:r>
      <w:r w:rsidRPr="00F878C5">
        <w:rPr>
          <w:sz w:val="22"/>
          <w:szCs w:val="22"/>
          <w:lang w:val="es-ES_tradnl"/>
        </w:rPr>
        <w:tab/>
      </w:r>
    </w:p>
    <w:p w14:paraId="3063CC67" w14:textId="2684BE4C" w:rsidR="00331634" w:rsidRPr="00F878C5" w:rsidRDefault="00331634" w:rsidP="00331634">
      <w:pPr>
        <w:tabs>
          <w:tab w:val="left" w:pos="1702"/>
          <w:tab w:val="left" w:pos="4537"/>
        </w:tabs>
        <w:rPr>
          <w:sz w:val="22"/>
          <w:szCs w:val="22"/>
          <w:lang w:val="es-ES_tradnl"/>
        </w:rPr>
      </w:pPr>
      <w:r w:rsidRPr="00F878C5">
        <w:rPr>
          <w:sz w:val="22"/>
          <w:szCs w:val="22"/>
          <w:lang w:val="es-ES_tradnl"/>
        </w:rPr>
        <w:tab/>
        <w:t xml:space="preserve">98 </w:t>
      </w:r>
      <w:r w:rsidR="000E108C" w:rsidRPr="00F878C5">
        <w:rPr>
          <w:sz w:val="22"/>
          <w:szCs w:val="22"/>
          <w:lang w:val="es-ES_tradnl"/>
        </w:rPr>
        <w:t>No s</w:t>
      </w:r>
      <w:r w:rsidR="00963DFB" w:rsidRPr="00F878C5">
        <w:rPr>
          <w:sz w:val="22"/>
          <w:szCs w:val="22"/>
          <w:lang w:val="es-ES_tradnl"/>
        </w:rPr>
        <w:t>é</w:t>
      </w:r>
      <w:r w:rsidR="000E108C" w:rsidRPr="00F878C5">
        <w:rPr>
          <w:sz w:val="22"/>
          <w:szCs w:val="22"/>
          <w:lang w:val="es-ES_tradnl"/>
        </w:rPr>
        <w:tab/>
      </w:r>
      <w:r w:rsidR="000E108C" w:rsidRPr="00F878C5">
        <w:rPr>
          <w:sz w:val="22"/>
          <w:szCs w:val="22"/>
          <w:lang w:val="es-ES_tradnl"/>
        </w:rPr>
        <w:tab/>
      </w:r>
    </w:p>
    <w:p w14:paraId="52319A7D" w14:textId="1149BEEF" w:rsidR="00331634" w:rsidRPr="00F878C5" w:rsidRDefault="00331634" w:rsidP="00331634">
      <w:pPr>
        <w:tabs>
          <w:tab w:val="left" w:pos="1702"/>
          <w:tab w:val="left" w:pos="4537"/>
        </w:tabs>
        <w:rPr>
          <w:sz w:val="22"/>
          <w:szCs w:val="22"/>
          <w:lang w:val="es-ES_tradnl"/>
        </w:rPr>
      </w:pPr>
      <w:r w:rsidRPr="00F878C5">
        <w:rPr>
          <w:sz w:val="22"/>
          <w:szCs w:val="22"/>
          <w:lang w:val="es-ES_tradnl"/>
        </w:rPr>
        <w:tab/>
      </w:r>
      <w:r w:rsidR="000E108C" w:rsidRPr="00F878C5">
        <w:rPr>
          <w:sz w:val="22"/>
          <w:szCs w:val="22"/>
          <w:lang w:val="es-ES_tradnl"/>
        </w:rPr>
        <w:tab/>
      </w:r>
    </w:p>
    <w:p w14:paraId="684C95F5" w14:textId="611A4065" w:rsidR="00C42338" w:rsidRPr="00046C0C" w:rsidRDefault="00331634" w:rsidP="00E6573E">
      <w:pPr>
        <w:tabs>
          <w:tab w:val="left" w:pos="1702"/>
        </w:tabs>
        <w:rPr>
          <w:sz w:val="22"/>
          <w:szCs w:val="22"/>
          <w:lang w:val="es-ES_tradnl"/>
        </w:rPr>
      </w:pPr>
      <w:r w:rsidRPr="00F878C5">
        <w:rPr>
          <w:sz w:val="22"/>
          <w:szCs w:val="22"/>
          <w:lang w:val="es-ES_tradnl"/>
        </w:rPr>
        <w:t>Q2</w:t>
      </w:r>
      <w:r w:rsidRPr="00F878C5">
        <w:rPr>
          <w:bCs/>
          <w:sz w:val="22"/>
          <w:szCs w:val="22"/>
          <w:lang w:val="es-ES_tradnl"/>
        </w:rPr>
        <w:t xml:space="preserve"> </w:t>
      </w:r>
      <w:r w:rsidR="00C302C7" w:rsidRPr="00F878C5">
        <w:rPr>
          <w:bCs/>
          <w:sz w:val="22"/>
          <w:szCs w:val="22"/>
          <w:lang w:val="es-ES_tradnl"/>
        </w:rPr>
        <w:t xml:space="preserve">¿Y </w:t>
      </w:r>
      <w:r w:rsidR="00C302C7" w:rsidRPr="00F878C5">
        <w:rPr>
          <w:sz w:val="22"/>
          <w:szCs w:val="22"/>
          <w:lang w:val="es-ES_tradnl"/>
        </w:rPr>
        <w:t>q</w:t>
      </w:r>
      <w:r w:rsidR="007208CD" w:rsidRPr="00F878C5">
        <w:rPr>
          <w:sz w:val="22"/>
          <w:szCs w:val="22"/>
          <w:lang w:val="es-ES_tradnl"/>
        </w:rPr>
        <w:t>ué partido político cree Vd. que sería el mejor </w:t>
      </w:r>
      <w:r w:rsidR="006B0E9E" w:rsidRPr="00F878C5">
        <w:rPr>
          <w:sz w:val="22"/>
          <w:szCs w:val="22"/>
          <w:lang w:val="es-ES_tradnl"/>
        </w:rPr>
        <w:t>abordando este problema</w:t>
      </w:r>
      <w:r w:rsidR="007208CD" w:rsidRPr="00F878C5">
        <w:rPr>
          <w:sz w:val="22"/>
          <w:szCs w:val="22"/>
          <w:lang w:val="es-ES_tradnl"/>
        </w:rPr>
        <w:t>?</w:t>
      </w:r>
    </w:p>
    <w:p w14:paraId="10955B9D" w14:textId="77777777" w:rsidR="00C42338" w:rsidRDefault="00C42338" w:rsidP="00E6573E">
      <w:pPr>
        <w:tabs>
          <w:tab w:val="left" w:pos="1702"/>
        </w:tabs>
        <w:rPr>
          <w:bCs/>
          <w:sz w:val="22"/>
          <w:szCs w:val="22"/>
          <w:lang w:val="es-ES_tradnl"/>
        </w:rPr>
      </w:pPr>
      <w:r>
        <w:rPr>
          <w:color w:val="000000"/>
          <w:sz w:val="22"/>
          <w:szCs w:val="22"/>
          <w:lang w:val="en-GB" w:eastAsia="en-GB"/>
        </w:rPr>
        <w:tab/>
        <w:t>1.</w:t>
      </w:r>
      <w:r w:rsidRPr="00C42338">
        <w:rPr>
          <w:color w:val="000000"/>
          <w:sz w:val="22"/>
          <w:szCs w:val="22"/>
          <w:lang w:val="en-GB" w:eastAsia="en-GB"/>
        </w:rPr>
        <w:t>Partido Socialista Obrero Español</w:t>
      </w:r>
      <w:r w:rsidRPr="00C42338" w:rsidDel="00CB1DFD">
        <w:rPr>
          <w:bCs/>
          <w:sz w:val="22"/>
          <w:szCs w:val="22"/>
          <w:lang w:val="es-ES_tradnl"/>
        </w:rPr>
        <w:t xml:space="preserve"> </w:t>
      </w:r>
      <w:r>
        <w:rPr>
          <w:bCs/>
          <w:sz w:val="22"/>
          <w:szCs w:val="22"/>
          <w:lang w:val="es-ES_tradnl"/>
        </w:rPr>
        <w:t>(PSOE)</w:t>
      </w:r>
    </w:p>
    <w:p w14:paraId="2567BC02" w14:textId="77777777" w:rsidR="00C42338" w:rsidRDefault="00C42338" w:rsidP="00E6573E">
      <w:pPr>
        <w:tabs>
          <w:tab w:val="left" w:pos="1702"/>
        </w:tabs>
        <w:rPr>
          <w:bCs/>
          <w:sz w:val="22"/>
          <w:szCs w:val="22"/>
          <w:lang w:val="es-ES_tradnl"/>
        </w:rPr>
      </w:pPr>
      <w:r>
        <w:rPr>
          <w:bCs/>
          <w:sz w:val="22"/>
          <w:szCs w:val="22"/>
          <w:lang w:val="es-ES_tradnl"/>
        </w:rPr>
        <w:tab/>
      </w:r>
      <w:r>
        <w:rPr>
          <w:color w:val="000000"/>
          <w:sz w:val="22"/>
          <w:szCs w:val="22"/>
          <w:lang w:val="en-GB" w:eastAsia="en-GB"/>
        </w:rPr>
        <w:t xml:space="preserve">2. </w:t>
      </w:r>
      <w:r w:rsidRPr="00217361">
        <w:rPr>
          <w:color w:val="000000"/>
          <w:sz w:val="22"/>
          <w:szCs w:val="22"/>
          <w:lang w:val="en-GB" w:eastAsia="en-GB"/>
        </w:rPr>
        <w:t>Partido Popular</w:t>
      </w:r>
      <w:r>
        <w:rPr>
          <w:bCs/>
          <w:sz w:val="22"/>
          <w:szCs w:val="22"/>
          <w:lang w:val="es-ES_tradnl"/>
        </w:rPr>
        <w:t xml:space="preserve"> (PP)</w:t>
      </w:r>
    </w:p>
    <w:p w14:paraId="7B255D1F" w14:textId="4C1EC24E" w:rsidR="001B3446" w:rsidRDefault="001B3446" w:rsidP="00E6573E">
      <w:pPr>
        <w:tabs>
          <w:tab w:val="left" w:pos="1702"/>
        </w:tabs>
        <w:rPr>
          <w:bCs/>
          <w:sz w:val="22"/>
          <w:szCs w:val="22"/>
          <w:lang w:val="es-ES_tradnl"/>
        </w:rPr>
      </w:pPr>
      <w:r>
        <w:rPr>
          <w:bCs/>
          <w:sz w:val="22"/>
          <w:szCs w:val="22"/>
          <w:lang w:val="es-ES_tradnl"/>
        </w:rPr>
        <w:tab/>
        <w:t xml:space="preserve">3. </w:t>
      </w:r>
      <w:r w:rsidRPr="00217361">
        <w:rPr>
          <w:color w:val="000000"/>
          <w:sz w:val="22"/>
          <w:szCs w:val="22"/>
          <w:lang w:val="en-GB" w:eastAsia="en-GB"/>
        </w:rPr>
        <w:t>Unidas Podemos</w:t>
      </w:r>
      <w:r w:rsidRPr="00C42338" w:rsidDel="00CB1DFD">
        <w:rPr>
          <w:bCs/>
          <w:sz w:val="22"/>
          <w:szCs w:val="22"/>
          <w:lang w:val="es-ES_tradnl"/>
        </w:rPr>
        <w:t xml:space="preserve"> </w:t>
      </w:r>
      <w:r>
        <w:rPr>
          <w:bCs/>
          <w:sz w:val="22"/>
          <w:szCs w:val="22"/>
          <w:lang w:val="es-ES_tradnl"/>
        </w:rPr>
        <w:t>(UP)</w:t>
      </w:r>
    </w:p>
    <w:p w14:paraId="49B44C10" w14:textId="2016D681" w:rsidR="00C42338" w:rsidRDefault="00C42338" w:rsidP="00E6573E">
      <w:pPr>
        <w:tabs>
          <w:tab w:val="left" w:pos="1702"/>
        </w:tabs>
        <w:rPr>
          <w:bCs/>
          <w:sz w:val="22"/>
          <w:szCs w:val="22"/>
          <w:lang w:val="es-ES_tradnl"/>
        </w:rPr>
      </w:pPr>
      <w:r>
        <w:rPr>
          <w:bCs/>
          <w:sz w:val="22"/>
          <w:szCs w:val="22"/>
          <w:lang w:val="es-ES_tradnl"/>
        </w:rPr>
        <w:tab/>
      </w:r>
      <w:r w:rsidR="001B3446">
        <w:rPr>
          <w:bCs/>
          <w:sz w:val="22"/>
          <w:szCs w:val="22"/>
          <w:lang w:val="es-ES_tradnl"/>
        </w:rPr>
        <w:t>4</w:t>
      </w:r>
      <w:r>
        <w:rPr>
          <w:bCs/>
          <w:sz w:val="22"/>
          <w:szCs w:val="22"/>
          <w:lang w:val="es-ES_tradnl"/>
        </w:rPr>
        <w:t xml:space="preserve">. </w:t>
      </w:r>
      <w:r w:rsidRPr="00217361">
        <w:rPr>
          <w:color w:val="000000"/>
          <w:sz w:val="22"/>
          <w:szCs w:val="22"/>
          <w:lang w:val="en-GB" w:eastAsia="en-GB"/>
        </w:rPr>
        <w:t>Ciudadanos</w:t>
      </w:r>
      <w:r w:rsidR="001B3446">
        <w:rPr>
          <w:color w:val="000000"/>
          <w:sz w:val="22"/>
          <w:szCs w:val="22"/>
          <w:lang w:val="en-GB" w:eastAsia="en-GB"/>
        </w:rPr>
        <w:t>-Partido de la Ciudadania</w:t>
      </w:r>
      <w:r w:rsidRPr="00C42338" w:rsidDel="00CB1DFD">
        <w:rPr>
          <w:bCs/>
          <w:sz w:val="22"/>
          <w:szCs w:val="22"/>
          <w:lang w:val="es-ES_tradnl"/>
        </w:rPr>
        <w:t xml:space="preserve"> </w:t>
      </w:r>
      <w:r>
        <w:rPr>
          <w:bCs/>
          <w:sz w:val="22"/>
          <w:szCs w:val="22"/>
          <w:lang w:val="es-ES_tradnl"/>
        </w:rPr>
        <w:t>(Cs)</w:t>
      </w:r>
    </w:p>
    <w:p w14:paraId="5F796113" w14:textId="77777777" w:rsidR="00C42338" w:rsidRDefault="00C42338" w:rsidP="00E6573E">
      <w:pPr>
        <w:tabs>
          <w:tab w:val="left" w:pos="1702"/>
        </w:tabs>
        <w:rPr>
          <w:bCs/>
          <w:sz w:val="22"/>
          <w:szCs w:val="22"/>
          <w:lang w:val="es-ES_tradnl"/>
        </w:rPr>
      </w:pPr>
      <w:r>
        <w:rPr>
          <w:bCs/>
          <w:sz w:val="22"/>
          <w:szCs w:val="22"/>
          <w:lang w:val="es-ES_tradnl"/>
        </w:rPr>
        <w:tab/>
        <w:t>5. VOX</w:t>
      </w:r>
    </w:p>
    <w:p w14:paraId="45218E7B" w14:textId="469DC248" w:rsidR="001B3446" w:rsidRDefault="00C42338" w:rsidP="001B3446">
      <w:pPr>
        <w:tabs>
          <w:tab w:val="left" w:pos="1702"/>
        </w:tabs>
        <w:rPr>
          <w:bCs/>
          <w:sz w:val="22"/>
          <w:szCs w:val="22"/>
          <w:lang w:val="es-ES_tradnl"/>
        </w:rPr>
      </w:pPr>
      <w:r>
        <w:rPr>
          <w:bCs/>
          <w:sz w:val="22"/>
          <w:szCs w:val="22"/>
          <w:lang w:val="es-ES_tradnl"/>
        </w:rPr>
        <w:tab/>
        <w:t xml:space="preserve">6. </w:t>
      </w:r>
      <w:r w:rsidR="001B3446" w:rsidRPr="001B3446">
        <w:rPr>
          <w:bCs/>
          <w:sz w:val="22"/>
          <w:szCs w:val="22"/>
          <w:lang w:val="es-ES_tradnl"/>
        </w:rPr>
        <w:t xml:space="preserve">Ahora Repúblicas (Esquerra Republicana de Catalunya </w:t>
      </w:r>
      <w:r w:rsidR="001B3446">
        <w:rPr>
          <w:bCs/>
          <w:sz w:val="22"/>
          <w:szCs w:val="22"/>
          <w:lang w:val="es-ES_tradnl"/>
        </w:rPr>
        <w:t>y otros</w:t>
      </w:r>
      <w:r w:rsidR="001B3446" w:rsidRPr="001B3446">
        <w:rPr>
          <w:bCs/>
          <w:sz w:val="22"/>
          <w:szCs w:val="22"/>
          <w:lang w:val="es-ES_tradnl"/>
        </w:rPr>
        <w:t>)</w:t>
      </w:r>
    </w:p>
    <w:p w14:paraId="2D331A66" w14:textId="4EDB7292" w:rsidR="001B3446" w:rsidRPr="00F878C5" w:rsidRDefault="001B3446" w:rsidP="001B3446">
      <w:pPr>
        <w:tabs>
          <w:tab w:val="left" w:pos="1702"/>
        </w:tabs>
        <w:rPr>
          <w:sz w:val="22"/>
          <w:szCs w:val="22"/>
          <w:lang w:val="es-ES_tradnl"/>
        </w:rPr>
      </w:pPr>
      <w:r>
        <w:rPr>
          <w:bCs/>
          <w:sz w:val="22"/>
          <w:szCs w:val="22"/>
          <w:lang w:val="es-ES_tradnl"/>
        </w:rPr>
        <w:tab/>
        <w:t xml:space="preserve">7. </w:t>
      </w:r>
      <w:r w:rsidRPr="001B3446">
        <w:rPr>
          <w:bCs/>
          <w:sz w:val="22"/>
          <w:szCs w:val="22"/>
          <w:lang w:val="es-ES_tradnl"/>
        </w:rPr>
        <w:t>Compromís per Europa/Compromiso por Europa</w:t>
      </w:r>
    </w:p>
    <w:p w14:paraId="06469E70" w14:textId="18F2F37B" w:rsidR="00E6573E" w:rsidRPr="00E6573E" w:rsidDel="00E6573E" w:rsidRDefault="00E6573E" w:rsidP="00E6573E">
      <w:pPr>
        <w:tabs>
          <w:tab w:val="left" w:pos="1702"/>
        </w:tabs>
        <w:rPr>
          <w:sz w:val="22"/>
          <w:szCs w:val="22"/>
          <w:lang w:val="es-ES_tradnl"/>
        </w:rPr>
      </w:pPr>
    </w:p>
    <w:p w14:paraId="75FD060E" w14:textId="782D04DA" w:rsidR="00331634" w:rsidRPr="00F878C5" w:rsidRDefault="00331634" w:rsidP="00331634">
      <w:pPr>
        <w:tabs>
          <w:tab w:val="left" w:pos="1702"/>
        </w:tabs>
        <w:rPr>
          <w:sz w:val="22"/>
          <w:szCs w:val="22"/>
          <w:lang w:val="es-ES_tradnl"/>
        </w:rPr>
      </w:pPr>
      <w:r w:rsidRPr="00F878C5">
        <w:rPr>
          <w:sz w:val="22"/>
          <w:szCs w:val="22"/>
          <w:lang w:val="es-ES_tradnl"/>
        </w:rPr>
        <w:tab/>
        <w:t>10</w:t>
      </w:r>
      <w:r w:rsidR="000E108C" w:rsidRPr="00F878C5">
        <w:rPr>
          <w:sz w:val="22"/>
          <w:szCs w:val="22"/>
          <w:lang w:val="es-ES_tradnl"/>
        </w:rPr>
        <w:t xml:space="preserve"> </w:t>
      </w:r>
      <w:r w:rsidR="00F12583" w:rsidRPr="00F878C5">
        <w:rPr>
          <w:sz w:val="22"/>
          <w:szCs w:val="22"/>
          <w:lang w:val="es-ES_tradnl"/>
        </w:rPr>
        <w:t>O</w:t>
      </w:r>
      <w:r w:rsidR="000E108C" w:rsidRPr="00F878C5">
        <w:rPr>
          <w:sz w:val="22"/>
          <w:szCs w:val="22"/>
          <w:lang w:val="es-ES_tradnl"/>
        </w:rPr>
        <w:t>tro partido</w:t>
      </w:r>
    </w:p>
    <w:p w14:paraId="06DE30AA" w14:textId="722013DB" w:rsidR="00331634" w:rsidRPr="00F878C5" w:rsidRDefault="00331634" w:rsidP="00331634">
      <w:pPr>
        <w:tabs>
          <w:tab w:val="left" w:pos="1702"/>
        </w:tabs>
        <w:rPr>
          <w:sz w:val="22"/>
          <w:szCs w:val="22"/>
          <w:lang w:val="es-ES_tradnl"/>
        </w:rPr>
      </w:pPr>
      <w:r w:rsidRPr="00F878C5">
        <w:rPr>
          <w:sz w:val="22"/>
          <w:szCs w:val="22"/>
          <w:lang w:val="es-ES_tradnl"/>
        </w:rPr>
        <w:tab/>
        <w:t xml:space="preserve">11 </w:t>
      </w:r>
      <w:r w:rsidR="000E108C" w:rsidRPr="00F878C5">
        <w:rPr>
          <w:sz w:val="22"/>
          <w:szCs w:val="22"/>
          <w:lang w:val="es-ES_tradnl"/>
        </w:rPr>
        <w:t>N</w:t>
      </w:r>
      <w:r w:rsidR="00F12583" w:rsidRPr="00F878C5">
        <w:rPr>
          <w:sz w:val="22"/>
          <w:szCs w:val="22"/>
          <w:lang w:val="es-ES_tradnl"/>
        </w:rPr>
        <w:t>inguno</w:t>
      </w:r>
    </w:p>
    <w:p w14:paraId="2B21BD8F" w14:textId="44C89321" w:rsidR="000E108C" w:rsidRPr="00F878C5" w:rsidRDefault="00331634" w:rsidP="000E108C">
      <w:pPr>
        <w:tabs>
          <w:tab w:val="left" w:pos="1702"/>
          <w:tab w:val="left" w:pos="4537"/>
        </w:tabs>
        <w:rPr>
          <w:sz w:val="22"/>
          <w:szCs w:val="22"/>
          <w:lang w:val="es-ES_tradnl"/>
        </w:rPr>
      </w:pPr>
      <w:r w:rsidRPr="00F878C5">
        <w:rPr>
          <w:sz w:val="22"/>
          <w:szCs w:val="22"/>
          <w:lang w:val="es-ES_tradnl"/>
        </w:rPr>
        <w:tab/>
      </w:r>
      <w:r w:rsidR="000E108C" w:rsidRPr="00F878C5">
        <w:rPr>
          <w:sz w:val="22"/>
          <w:szCs w:val="22"/>
          <w:lang w:val="es-ES_tradnl"/>
        </w:rPr>
        <w:t>98 No s</w:t>
      </w:r>
      <w:r w:rsidR="00F12583" w:rsidRPr="00F878C5">
        <w:rPr>
          <w:sz w:val="22"/>
          <w:szCs w:val="22"/>
          <w:lang w:val="es-ES_tradnl"/>
        </w:rPr>
        <w:t>é</w:t>
      </w:r>
      <w:r w:rsidR="000E108C" w:rsidRPr="00F878C5">
        <w:rPr>
          <w:sz w:val="22"/>
          <w:szCs w:val="22"/>
          <w:lang w:val="es-ES_tradnl"/>
        </w:rPr>
        <w:tab/>
      </w:r>
      <w:r w:rsidR="000E108C" w:rsidRPr="00F878C5">
        <w:rPr>
          <w:sz w:val="22"/>
          <w:szCs w:val="22"/>
          <w:lang w:val="es-ES_tradnl"/>
        </w:rPr>
        <w:tab/>
      </w:r>
      <w:r w:rsidR="000E108C" w:rsidRPr="00F878C5">
        <w:rPr>
          <w:sz w:val="22"/>
          <w:szCs w:val="22"/>
          <w:lang w:val="es-ES_tradnl"/>
        </w:rPr>
        <w:tab/>
      </w:r>
    </w:p>
    <w:p w14:paraId="64743CB3" w14:textId="7907B850" w:rsidR="00331634" w:rsidRPr="00F878C5" w:rsidRDefault="00331634" w:rsidP="000E108C">
      <w:pPr>
        <w:tabs>
          <w:tab w:val="left" w:pos="1702"/>
        </w:tabs>
        <w:rPr>
          <w:sz w:val="22"/>
          <w:szCs w:val="22"/>
          <w:lang w:val="es-ES_tradnl"/>
        </w:rPr>
      </w:pPr>
    </w:p>
    <w:p w14:paraId="2B67E8BB" w14:textId="5ADD77AE" w:rsidR="00D23E24" w:rsidRPr="00F878C5" w:rsidRDefault="00CB1DFD" w:rsidP="00331634">
      <w:pPr>
        <w:pStyle w:val="Footer"/>
        <w:tabs>
          <w:tab w:val="clear" w:pos="4819"/>
          <w:tab w:val="clear" w:pos="9071"/>
          <w:tab w:val="left" w:pos="1702"/>
        </w:tabs>
        <w:rPr>
          <w:rFonts w:ascii="Times New Roman" w:hAnsi="Times New Roman"/>
          <w:sz w:val="22"/>
          <w:szCs w:val="22"/>
          <w:lang w:val="es-ES_tradnl"/>
        </w:rPr>
      </w:pPr>
      <w:r>
        <w:rPr>
          <w:rFonts w:ascii="Times New Roman" w:hAnsi="Times New Roman"/>
          <w:sz w:val="22"/>
          <w:szCs w:val="22"/>
          <w:lang w:val="es-ES_tradnl"/>
        </w:rPr>
        <w:t xml:space="preserve">Q3 </w:t>
      </w:r>
      <w:r w:rsidR="00D23E24" w:rsidRPr="00F878C5">
        <w:rPr>
          <w:rFonts w:ascii="Times New Roman" w:hAnsi="Times New Roman"/>
          <w:sz w:val="22"/>
          <w:szCs w:val="22"/>
          <w:lang w:val="es-ES_tradnl"/>
        </w:rPr>
        <w:t>En general, ¿hasta qué punto está satisfecho</w:t>
      </w:r>
      <w:ins w:id="0" w:author="Microsoft Office User" w:date="2019-06-17T09:04:00Z">
        <w:r w:rsidR="009C4328">
          <w:rPr>
            <w:sz w:val="22"/>
            <w:szCs w:val="22"/>
            <w:lang w:val="es-ES_tradnl"/>
          </w:rPr>
          <w:t>/a</w:t>
        </w:r>
        <w:r w:rsidR="009C4328" w:rsidRPr="00F878C5">
          <w:rPr>
            <w:sz w:val="22"/>
            <w:szCs w:val="22"/>
            <w:lang w:val="es-ES_tradnl"/>
          </w:rPr>
          <w:t> </w:t>
        </w:r>
      </w:ins>
      <w:r w:rsidR="00D23E24" w:rsidRPr="00F878C5">
        <w:rPr>
          <w:rFonts w:ascii="Times New Roman" w:hAnsi="Times New Roman"/>
          <w:sz w:val="22"/>
          <w:szCs w:val="22"/>
          <w:lang w:val="es-ES_tradnl"/>
        </w:rPr>
        <w:t> con el funcionamiento de la democracia en España</w:t>
      </w:r>
      <w:r w:rsidR="00F12583" w:rsidRPr="00F878C5">
        <w:rPr>
          <w:rFonts w:ascii="Times New Roman" w:hAnsi="Times New Roman"/>
          <w:sz w:val="22"/>
          <w:szCs w:val="22"/>
          <w:lang w:val="es-ES_tradnl"/>
        </w:rPr>
        <w:t>?</w:t>
      </w:r>
    </w:p>
    <w:p w14:paraId="0F8D6259" w14:textId="339773F3" w:rsidR="00FC7DA8" w:rsidRPr="00F878C5" w:rsidRDefault="00FC7DA8" w:rsidP="00FC7DA8">
      <w:pPr>
        <w:tabs>
          <w:tab w:val="left" w:pos="1702"/>
        </w:tabs>
        <w:rPr>
          <w:sz w:val="22"/>
          <w:szCs w:val="22"/>
          <w:lang w:val="es-ES_tradnl"/>
        </w:rPr>
      </w:pPr>
      <w:r w:rsidRPr="00F878C5">
        <w:rPr>
          <w:sz w:val="22"/>
          <w:szCs w:val="22"/>
          <w:lang w:val="es-ES_tradnl"/>
        </w:rPr>
        <w:tab/>
        <w:t>1 Muy satisfecho</w:t>
      </w:r>
      <w:ins w:id="1" w:author="Microsoft Office User" w:date="2019-06-17T09:02:00Z">
        <w:r w:rsidR="009C4328">
          <w:rPr>
            <w:sz w:val="22"/>
            <w:szCs w:val="22"/>
            <w:lang w:val="es-ES_tradnl"/>
          </w:rPr>
          <w:t>/a</w:t>
        </w:r>
      </w:ins>
      <w:r w:rsidRPr="00F878C5">
        <w:rPr>
          <w:sz w:val="22"/>
          <w:szCs w:val="22"/>
          <w:lang w:val="es-ES_tradnl"/>
        </w:rPr>
        <w:t xml:space="preserve">  </w:t>
      </w:r>
    </w:p>
    <w:p w14:paraId="33DFE57D" w14:textId="09FD84AF" w:rsidR="00FC7DA8" w:rsidRPr="00F878C5" w:rsidRDefault="00FC7DA8" w:rsidP="00FC7DA8">
      <w:pPr>
        <w:tabs>
          <w:tab w:val="left" w:pos="1702"/>
        </w:tabs>
        <w:rPr>
          <w:sz w:val="22"/>
          <w:szCs w:val="22"/>
          <w:lang w:val="es-ES_tradnl"/>
        </w:rPr>
      </w:pPr>
      <w:r w:rsidRPr="00F878C5">
        <w:rPr>
          <w:sz w:val="22"/>
          <w:szCs w:val="22"/>
          <w:lang w:val="es-ES_tradnl"/>
        </w:rPr>
        <w:tab/>
        <w:t>2 Bastante satisfecho</w:t>
      </w:r>
      <w:ins w:id="2" w:author="Microsoft Office User" w:date="2019-06-17T09:04:00Z">
        <w:r w:rsidR="009C4328">
          <w:rPr>
            <w:sz w:val="22"/>
            <w:szCs w:val="22"/>
            <w:lang w:val="es-ES_tradnl"/>
          </w:rPr>
          <w:t>/a</w:t>
        </w:r>
        <w:r w:rsidR="009C4328" w:rsidRPr="00F878C5">
          <w:rPr>
            <w:sz w:val="22"/>
            <w:szCs w:val="22"/>
            <w:lang w:val="es-ES_tradnl"/>
          </w:rPr>
          <w:t> </w:t>
        </w:r>
      </w:ins>
      <w:r w:rsidRPr="00F878C5">
        <w:rPr>
          <w:sz w:val="22"/>
          <w:szCs w:val="22"/>
          <w:lang w:val="es-ES_tradnl"/>
        </w:rPr>
        <w:t xml:space="preserve">  </w:t>
      </w:r>
    </w:p>
    <w:p w14:paraId="40AC3E6C" w14:textId="5DD7F37B" w:rsidR="00FC7DA8" w:rsidRPr="00F878C5" w:rsidRDefault="00FC7DA8" w:rsidP="00FC7DA8">
      <w:pPr>
        <w:tabs>
          <w:tab w:val="left" w:pos="1702"/>
        </w:tabs>
        <w:rPr>
          <w:sz w:val="22"/>
          <w:szCs w:val="22"/>
          <w:lang w:val="es-ES_tradnl"/>
        </w:rPr>
      </w:pPr>
      <w:r w:rsidRPr="00F878C5">
        <w:rPr>
          <w:sz w:val="22"/>
          <w:szCs w:val="22"/>
          <w:lang w:val="es-ES_tradnl"/>
        </w:rPr>
        <w:tab/>
        <w:t xml:space="preserve">3 No muy satisfecho </w:t>
      </w:r>
      <w:ins w:id="3" w:author="Microsoft Office User" w:date="2019-06-17T09:04:00Z">
        <w:r w:rsidR="009C4328">
          <w:rPr>
            <w:sz w:val="22"/>
            <w:szCs w:val="22"/>
            <w:lang w:val="es-ES_tradnl"/>
          </w:rPr>
          <w:t>/a</w:t>
        </w:r>
        <w:r w:rsidR="009C4328" w:rsidRPr="00F878C5">
          <w:rPr>
            <w:sz w:val="22"/>
            <w:szCs w:val="22"/>
            <w:lang w:val="es-ES_tradnl"/>
          </w:rPr>
          <w:t> </w:t>
        </w:r>
      </w:ins>
    </w:p>
    <w:p w14:paraId="668D8611" w14:textId="40A4A195" w:rsidR="00FC7DA8" w:rsidRPr="00F878C5" w:rsidRDefault="00FC7DA8" w:rsidP="00FC7DA8">
      <w:pPr>
        <w:tabs>
          <w:tab w:val="left" w:pos="1702"/>
        </w:tabs>
        <w:rPr>
          <w:sz w:val="22"/>
          <w:szCs w:val="22"/>
          <w:lang w:val="es-ES_tradnl"/>
        </w:rPr>
      </w:pPr>
      <w:r w:rsidRPr="00F878C5">
        <w:rPr>
          <w:sz w:val="22"/>
          <w:szCs w:val="22"/>
          <w:lang w:val="es-ES_tradnl"/>
        </w:rPr>
        <w:tab/>
        <w:t>4 Nada satisfecho </w:t>
      </w:r>
      <w:ins w:id="4" w:author="Microsoft Office User" w:date="2019-06-17T09:04:00Z">
        <w:r w:rsidR="009C4328">
          <w:rPr>
            <w:sz w:val="22"/>
            <w:szCs w:val="22"/>
            <w:lang w:val="es-ES_tradnl"/>
          </w:rPr>
          <w:t>/a</w:t>
        </w:r>
        <w:r w:rsidR="009C4328" w:rsidRPr="00F878C5">
          <w:rPr>
            <w:sz w:val="22"/>
            <w:szCs w:val="22"/>
            <w:lang w:val="es-ES_tradnl"/>
          </w:rPr>
          <w:t> </w:t>
        </w:r>
      </w:ins>
      <w:r w:rsidR="00331634" w:rsidRPr="00F878C5">
        <w:rPr>
          <w:sz w:val="22"/>
          <w:szCs w:val="22"/>
          <w:lang w:val="es-ES_tradnl"/>
        </w:rPr>
        <w:tab/>
      </w:r>
    </w:p>
    <w:p w14:paraId="2EC2004A" w14:textId="3174C3C9" w:rsidR="00FC7DA8" w:rsidRPr="00F878C5" w:rsidRDefault="00FC7DA8" w:rsidP="00FC7DA8">
      <w:pPr>
        <w:tabs>
          <w:tab w:val="left" w:pos="1702"/>
          <w:tab w:val="left" w:pos="4537"/>
        </w:tabs>
        <w:rPr>
          <w:sz w:val="22"/>
          <w:szCs w:val="22"/>
          <w:lang w:val="es-ES_tradnl"/>
        </w:rPr>
      </w:pPr>
      <w:r w:rsidRPr="00F878C5">
        <w:rPr>
          <w:sz w:val="22"/>
          <w:szCs w:val="22"/>
          <w:lang w:val="es-ES_tradnl"/>
        </w:rPr>
        <w:tab/>
      </w:r>
      <w:r w:rsidR="001A345E">
        <w:rPr>
          <w:sz w:val="22"/>
          <w:szCs w:val="22"/>
          <w:lang w:val="es-ES_tradnl"/>
        </w:rPr>
        <w:t>9</w:t>
      </w:r>
      <w:r w:rsidRPr="00F878C5">
        <w:rPr>
          <w:sz w:val="22"/>
          <w:szCs w:val="22"/>
          <w:lang w:val="es-ES_tradnl"/>
        </w:rPr>
        <w:t>8 No s</w:t>
      </w:r>
      <w:r w:rsidR="00F12583" w:rsidRPr="00F878C5">
        <w:rPr>
          <w:sz w:val="22"/>
          <w:szCs w:val="22"/>
          <w:lang w:val="es-ES_tradnl"/>
        </w:rPr>
        <w:t>é</w:t>
      </w:r>
      <w:r w:rsidRPr="00F878C5">
        <w:rPr>
          <w:sz w:val="22"/>
          <w:szCs w:val="22"/>
          <w:lang w:val="es-ES_tradnl"/>
        </w:rPr>
        <w:tab/>
      </w:r>
      <w:r w:rsidRPr="00F878C5">
        <w:rPr>
          <w:sz w:val="22"/>
          <w:szCs w:val="22"/>
          <w:lang w:val="es-ES_tradnl"/>
        </w:rPr>
        <w:tab/>
      </w:r>
      <w:r w:rsidRPr="00F878C5">
        <w:rPr>
          <w:sz w:val="22"/>
          <w:szCs w:val="22"/>
          <w:lang w:val="es-ES_tradnl"/>
        </w:rPr>
        <w:tab/>
      </w:r>
    </w:p>
    <w:p w14:paraId="6DDD94A3" w14:textId="570FBD95" w:rsidR="00331634" w:rsidRPr="00F878C5" w:rsidRDefault="00331634" w:rsidP="00FC7DA8">
      <w:pPr>
        <w:tabs>
          <w:tab w:val="left" w:pos="1702"/>
        </w:tabs>
        <w:rPr>
          <w:sz w:val="22"/>
          <w:szCs w:val="22"/>
          <w:lang w:val="es-ES_tradnl"/>
        </w:rPr>
      </w:pPr>
    </w:p>
    <w:p w14:paraId="218E8F87" w14:textId="7D452559" w:rsidR="009D2E6A" w:rsidRPr="00F878C5" w:rsidRDefault="00331634" w:rsidP="00331634">
      <w:pPr>
        <w:pStyle w:val="Footer"/>
        <w:tabs>
          <w:tab w:val="clear" w:pos="4819"/>
          <w:tab w:val="clear" w:pos="9071"/>
          <w:tab w:val="left" w:pos="1702"/>
        </w:tabs>
        <w:rPr>
          <w:rFonts w:ascii="Times New Roman" w:hAnsi="Times New Roman"/>
          <w:sz w:val="22"/>
          <w:szCs w:val="22"/>
          <w:lang w:val="es-ES_tradnl"/>
        </w:rPr>
      </w:pPr>
      <w:r w:rsidRPr="00F878C5">
        <w:rPr>
          <w:rFonts w:ascii="Times New Roman" w:hAnsi="Times New Roman"/>
          <w:sz w:val="22"/>
          <w:szCs w:val="22"/>
          <w:lang w:val="es-ES_tradnl"/>
        </w:rPr>
        <w:t>Q4</w:t>
      </w:r>
      <w:r w:rsidR="00046C0C">
        <w:rPr>
          <w:rFonts w:ascii="Times New Roman" w:hAnsi="Times New Roman"/>
          <w:sz w:val="22"/>
          <w:szCs w:val="22"/>
          <w:lang w:val="es-ES_tradnl"/>
        </w:rPr>
        <w:t xml:space="preserve"> </w:t>
      </w:r>
      <w:r w:rsidR="009D2E6A" w:rsidRPr="00F878C5">
        <w:rPr>
          <w:rFonts w:ascii="Times New Roman" w:hAnsi="Times New Roman"/>
          <w:sz w:val="22"/>
          <w:szCs w:val="22"/>
          <w:lang w:val="es-ES_tradnl"/>
        </w:rPr>
        <w:t>Y, en general, ¿hasta qué punto está satisfecho</w:t>
      </w:r>
      <w:ins w:id="5" w:author="Microsoft Office User" w:date="2019-06-17T09:04:00Z">
        <w:r w:rsidR="009C4328">
          <w:rPr>
            <w:sz w:val="22"/>
            <w:szCs w:val="22"/>
            <w:lang w:val="es-ES_tradnl"/>
          </w:rPr>
          <w:t>/a</w:t>
        </w:r>
        <w:r w:rsidR="009C4328" w:rsidRPr="00F878C5">
          <w:rPr>
            <w:sz w:val="22"/>
            <w:szCs w:val="22"/>
            <w:lang w:val="es-ES_tradnl"/>
          </w:rPr>
          <w:t> </w:t>
        </w:r>
      </w:ins>
      <w:r w:rsidR="009D2E6A" w:rsidRPr="00F878C5">
        <w:rPr>
          <w:rFonts w:ascii="Times New Roman" w:hAnsi="Times New Roman"/>
          <w:sz w:val="22"/>
          <w:szCs w:val="22"/>
          <w:lang w:val="es-ES_tradnl"/>
        </w:rPr>
        <w:t> con el funcionamiento de la democracia en la Unión </w:t>
      </w:r>
      <w:r w:rsidR="009A1EDD" w:rsidRPr="00F878C5">
        <w:rPr>
          <w:rFonts w:ascii="Times New Roman" w:hAnsi="Times New Roman"/>
          <w:sz w:val="22"/>
          <w:szCs w:val="22"/>
          <w:lang w:val="es-ES_tradnl"/>
        </w:rPr>
        <w:t>Europea</w:t>
      </w:r>
      <w:r w:rsidR="00046C0C">
        <w:rPr>
          <w:rFonts w:ascii="Times New Roman" w:hAnsi="Times New Roman"/>
          <w:sz w:val="22"/>
          <w:szCs w:val="22"/>
          <w:lang w:val="es-ES_tradnl"/>
        </w:rPr>
        <w:t>?</w:t>
      </w:r>
    </w:p>
    <w:p w14:paraId="13449A33" w14:textId="5448111C" w:rsidR="00E3411A" w:rsidRPr="00F878C5" w:rsidRDefault="00331634" w:rsidP="00E3411A">
      <w:pPr>
        <w:tabs>
          <w:tab w:val="left" w:pos="1702"/>
        </w:tabs>
        <w:rPr>
          <w:sz w:val="22"/>
          <w:szCs w:val="22"/>
          <w:lang w:val="es-ES_tradnl"/>
        </w:rPr>
      </w:pPr>
      <w:r w:rsidRPr="00F878C5">
        <w:rPr>
          <w:sz w:val="22"/>
          <w:szCs w:val="22"/>
          <w:lang w:val="es-ES_tradnl"/>
        </w:rPr>
        <w:tab/>
      </w:r>
      <w:r w:rsidR="00E3411A" w:rsidRPr="00F878C5">
        <w:rPr>
          <w:sz w:val="22"/>
          <w:szCs w:val="22"/>
          <w:lang w:val="es-ES_tradnl"/>
        </w:rPr>
        <w:t>1 Muy satisfecho</w:t>
      </w:r>
      <w:ins w:id="6" w:author="Microsoft Office User" w:date="2019-06-17T09:02:00Z">
        <w:r w:rsidR="009C4328">
          <w:rPr>
            <w:sz w:val="22"/>
            <w:szCs w:val="22"/>
            <w:lang w:val="es-ES_tradnl"/>
          </w:rPr>
          <w:t>/a</w:t>
        </w:r>
      </w:ins>
      <w:r w:rsidR="00E3411A" w:rsidRPr="00F878C5">
        <w:rPr>
          <w:sz w:val="22"/>
          <w:szCs w:val="22"/>
          <w:lang w:val="es-ES_tradnl"/>
        </w:rPr>
        <w:t xml:space="preserve">  </w:t>
      </w:r>
    </w:p>
    <w:p w14:paraId="49DC5E29" w14:textId="06D79A30" w:rsidR="00E3411A" w:rsidRPr="00F878C5" w:rsidRDefault="00E3411A" w:rsidP="00E3411A">
      <w:pPr>
        <w:tabs>
          <w:tab w:val="left" w:pos="1702"/>
        </w:tabs>
        <w:rPr>
          <w:sz w:val="22"/>
          <w:szCs w:val="22"/>
          <w:lang w:val="es-ES_tradnl"/>
        </w:rPr>
      </w:pPr>
      <w:r w:rsidRPr="00F878C5">
        <w:rPr>
          <w:sz w:val="22"/>
          <w:szCs w:val="22"/>
          <w:lang w:val="es-ES_tradnl"/>
        </w:rPr>
        <w:tab/>
        <w:t>2 Bastante satisfecho </w:t>
      </w:r>
      <w:ins w:id="7" w:author="Microsoft Office User" w:date="2019-06-17T09:04:00Z">
        <w:r w:rsidR="009C4328">
          <w:rPr>
            <w:sz w:val="22"/>
            <w:szCs w:val="22"/>
            <w:lang w:val="es-ES_tradnl"/>
          </w:rPr>
          <w:t>/a</w:t>
        </w:r>
        <w:r w:rsidR="009C4328" w:rsidRPr="00F878C5">
          <w:rPr>
            <w:sz w:val="22"/>
            <w:szCs w:val="22"/>
            <w:lang w:val="es-ES_tradnl"/>
          </w:rPr>
          <w:t> </w:t>
        </w:r>
      </w:ins>
      <w:r w:rsidRPr="00F878C5">
        <w:rPr>
          <w:sz w:val="22"/>
          <w:szCs w:val="22"/>
          <w:lang w:val="es-ES_tradnl"/>
        </w:rPr>
        <w:t xml:space="preserve"> </w:t>
      </w:r>
    </w:p>
    <w:p w14:paraId="26151740" w14:textId="527C17DD" w:rsidR="00E3411A" w:rsidRPr="00F878C5" w:rsidRDefault="00E3411A" w:rsidP="00E3411A">
      <w:pPr>
        <w:tabs>
          <w:tab w:val="left" w:pos="1702"/>
        </w:tabs>
        <w:rPr>
          <w:sz w:val="22"/>
          <w:szCs w:val="22"/>
          <w:lang w:val="es-ES_tradnl"/>
        </w:rPr>
      </w:pPr>
      <w:r w:rsidRPr="00F878C5">
        <w:rPr>
          <w:sz w:val="22"/>
          <w:szCs w:val="22"/>
          <w:lang w:val="es-ES_tradnl"/>
        </w:rPr>
        <w:tab/>
        <w:t>3 No muy satisfecho</w:t>
      </w:r>
      <w:ins w:id="8" w:author="Microsoft Office User" w:date="2019-06-17T09:04:00Z">
        <w:r w:rsidR="009C4328">
          <w:rPr>
            <w:sz w:val="22"/>
            <w:szCs w:val="22"/>
            <w:lang w:val="es-ES_tradnl"/>
          </w:rPr>
          <w:t>/a</w:t>
        </w:r>
        <w:r w:rsidR="009C4328" w:rsidRPr="00F878C5">
          <w:rPr>
            <w:sz w:val="22"/>
            <w:szCs w:val="22"/>
            <w:lang w:val="es-ES_tradnl"/>
          </w:rPr>
          <w:t> </w:t>
        </w:r>
      </w:ins>
    </w:p>
    <w:p w14:paraId="1229A940" w14:textId="7DAC6CF9" w:rsidR="00E3411A" w:rsidRPr="00F878C5" w:rsidRDefault="00E3411A" w:rsidP="00E3411A">
      <w:pPr>
        <w:tabs>
          <w:tab w:val="left" w:pos="1702"/>
        </w:tabs>
        <w:rPr>
          <w:sz w:val="22"/>
          <w:szCs w:val="22"/>
          <w:lang w:val="es-ES_tradnl"/>
        </w:rPr>
      </w:pPr>
      <w:r w:rsidRPr="00F878C5">
        <w:rPr>
          <w:sz w:val="22"/>
          <w:szCs w:val="22"/>
          <w:lang w:val="es-ES_tradnl"/>
        </w:rPr>
        <w:tab/>
        <w:t>4 Nada satisfecho </w:t>
      </w:r>
      <w:ins w:id="9" w:author="Microsoft Office User" w:date="2019-06-17T09:04:00Z">
        <w:r w:rsidR="009C4328">
          <w:rPr>
            <w:sz w:val="22"/>
            <w:szCs w:val="22"/>
            <w:lang w:val="es-ES_tradnl"/>
          </w:rPr>
          <w:t>/a</w:t>
        </w:r>
        <w:r w:rsidR="009C4328" w:rsidRPr="00F878C5">
          <w:rPr>
            <w:sz w:val="22"/>
            <w:szCs w:val="22"/>
            <w:lang w:val="es-ES_tradnl"/>
          </w:rPr>
          <w:t> </w:t>
        </w:r>
      </w:ins>
      <w:r w:rsidRPr="00F878C5">
        <w:rPr>
          <w:sz w:val="22"/>
          <w:szCs w:val="22"/>
          <w:lang w:val="es-ES_tradnl"/>
        </w:rPr>
        <w:tab/>
      </w:r>
    </w:p>
    <w:p w14:paraId="0E78B6A4" w14:textId="28418C87" w:rsidR="00331634" w:rsidRPr="00F878C5" w:rsidRDefault="00E3411A" w:rsidP="00F878C5">
      <w:pPr>
        <w:tabs>
          <w:tab w:val="left" w:pos="1702"/>
          <w:tab w:val="left" w:pos="4537"/>
        </w:tabs>
        <w:rPr>
          <w:lang w:val="es-ES_tradnl"/>
        </w:rPr>
      </w:pPr>
      <w:r w:rsidRPr="00F878C5">
        <w:rPr>
          <w:sz w:val="22"/>
          <w:szCs w:val="22"/>
          <w:lang w:val="es-ES_tradnl"/>
        </w:rPr>
        <w:tab/>
      </w:r>
      <w:r w:rsidR="001A345E">
        <w:rPr>
          <w:sz w:val="22"/>
          <w:szCs w:val="22"/>
          <w:lang w:val="es-ES_tradnl"/>
        </w:rPr>
        <w:t>9</w:t>
      </w:r>
      <w:r w:rsidRPr="00F878C5">
        <w:rPr>
          <w:sz w:val="22"/>
          <w:szCs w:val="22"/>
          <w:lang w:val="es-ES_tradnl"/>
        </w:rPr>
        <w:t>8 No s</w:t>
      </w:r>
      <w:r w:rsidR="00F12583" w:rsidRPr="00F878C5">
        <w:rPr>
          <w:sz w:val="22"/>
          <w:szCs w:val="22"/>
          <w:lang w:val="es-ES_tradnl"/>
        </w:rPr>
        <w:t>é</w:t>
      </w:r>
      <w:r w:rsidRPr="00F878C5">
        <w:rPr>
          <w:sz w:val="22"/>
          <w:szCs w:val="22"/>
          <w:lang w:val="es-ES_tradnl"/>
        </w:rPr>
        <w:tab/>
      </w:r>
      <w:r w:rsidRPr="00F878C5">
        <w:rPr>
          <w:sz w:val="22"/>
          <w:szCs w:val="22"/>
          <w:lang w:val="es-ES_tradnl"/>
        </w:rPr>
        <w:tab/>
      </w:r>
    </w:p>
    <w:p w14:paraId="71C9FBE4" w14:textId="77777777" w:rsidR="00E3411A" w:rsidRPr="00F878C5" w:rsidRDefault="00E3411A" w:rsidP="00E3411A">
      <w:pPr>
        <w:pStyle w:val="Footer"/>
        <w:tabs>
          <w:tab w:val="clear" w:pos="4819"/>
          <w:tab w:val="clear" w:pos="9071"/>
          <w:tab w:val="left" w:pos="1702"/>
        </w:tabs>
        <w:rPr>
          <w:rFonts w:ascii="Times New Roman" w:hAnsi="Times New Roman"/>
          <w:sz w:val="22"/>
          <w:szCs w:val="22"/>
          <w:lang w:val="es-ES_tradnl"/>
        </w:rPr>
      </w:pPr>
    </w:p>
    <w:p w14:paraId="5F713BB8" w14:textId="77777777" w:rsidR="00442070" w:rsidRPr="00F878C5" w:rsidRDefault="00331634" w:rsidP="00442070">
      <w:pPr>
        <w:tabs>
          <w:tab w:val="left" w:pos="1702"/>
        </w:tabs>
        <w:rPr>
          <w:sz w:val="22"/>
          <w:szCs w:val="22"/>
          <w:lang w:val="es-ES_tradnl"/>
        </w:rPr>
      </w:pPr>
      <w:r w:rsidRPr="00F878C5">
        <w:rPr>
          <w:bCs/>
          <w:sz w:val="22"/>
          <w:szCs w:val="22"/>
          <w:lang w:val="es-ES_tradnl"/>
        </w:rPr>
        <w:t xml:space="preserve">Q5 </w:t>
      </w:r>
      <w:r w:rsidR="00442070" w:rsidRPr="00F878C5">
        <w:rPr>
          <w:sz w:val="22"/>
          <w:szCs w:val="22"/>
          <w:lang w:val="es-ES_tradnl"/>
        </w:rPr>
        <w:t xml:space="preserve">Volviendo a España. ¿Vd. aprueba o no aprueba la labor del Gobierno español hasta la fecha?   </w:t>
      </w:r>
    </w:p>
    <w:p w14:paraId="3E62990F" w14:textId="35CED155" w:rsidR="00442070" w:rsidRPr="00F878C5" w:rsidRDefault="00331634" w:rsidP="00442070">
      <w:pPr>
        <w:tabs>
          <w:tab w:val="left" w:pos="1702"/>
        </w:tabs>
        <w:rPr>
          <w:sz w:val="22"/>
          <w:szCs w:val="22"/>
          <w:lang w:val="es-ES_tradnl"/>
        </w:rPr>
      </w:pPr>
      <w:r w:rsidRPr="00F878C5">
        <w:rPr>
          <w:sz w:val="22"/>
          <w:szCs w:val="22"/>
          <w:lang w:val="es-ES_tradnl"/>
        </w:rPr>
        <w:tab/>
      </w:r>
      <w:r w:rsidR="009A1EDD" w:rsidRPr="00F878C5">
        <w:rPr>
          <w:sz w:val="22"/>
          <w:szCs w:val="22"/>
          <w:lang w:val="es-ES_tradnl"/>
        </w:rPr>
        <w:t xml:space="preserve">1 </w:t>
      </w:r>
      <w:r w:rsidR="00442070" w:rsidRPr="00F878C5">
        <w:rPr>
          <w:sz w:val="22"/>
          <w:szCs w:val="22"/>
          <w:lang w:val="es-ES_tradnl"/>
        </w:rPr>
        <w:t xml:space="preserve">Aprueba  </w:t>
      </w:r>
    </w:p>
    <w:p w14:paraId="4D4A92E0" w14:textId="5A418B23" w:rsidR="00442070" w:rsidRPr="00F878C5" w:rsidRDefault="00442070" w:rsidP="00442070">
      <w:pPr>
        <w:tabs>
          <w:tab w:val="left" w:pos="1702"/>
        </w:tabs>
        <w:rPr>
          <w:sz w:val="22"/>
          <w:szCs w:val="22"/>
          <w:lang w:val="es-ES_tradnl"/>
        </w:rPr>
      </w:pPr>
      <w:r w:rsidRPr="00F878C5">
        <w:rPr>
          <w:sz w:val="22"/>
          <w:szCs w:val="22"/>
          <w:lang w:val="es-ES_tradnl"/>
        </w:rPr>
        <w:tab/>
      </w:r>
      <w:r w:rsidR="009A1EDD" w:rsidRPr="00F878C5">
        <w:rPr>
          <w:sz w:val="22"/>
          <w:szCs w:val="22"/>
          <w:lang w:val="es-ES_tradnl"/>
        </w:rPr>
        <w:t xml:space="preserve">2 </w:t>
      </w:r>
      <w:r w:rsidRPr="00F878C5">
        <w:rPr>
          <w:sz w:val="22"/>
          <w:szCs w:val="22"/>
          <w:lang w:val="es-ES_tradnl"/>
        </w:rPr>
        <w:t>No aprueba</w:t>
      </w:r>
      <w:r w:rsidR="00331634" w:rsidRPr="00F878C5">
        <w:rPr>
          <w:sz w:val="22"/>
          <w:szCs w:val="22"/>
          <w:lang w:val="es-ES_tradnl"/>
        </w:rPr>
        <w:tab/>
      </w:r>
    </w:p>
    <w:p w14:paraId="37D0485A" w14:textId="7E3AC48B" w:rsidR="00442070" w:rsidRPr="00F878C5" w:rsidRDefault="00442070" w:rsidP="00442070">
      <w:pPr>
        <w:tabs>
          <w:tab w:val="left" w:pos="1702"/>
          <w:tab w:val="left" w:pos="4537"/>
        </w:tabs>
        <w:rPr>
          <w:sz w:val="22"/>
          <w:szCs w:val="22"/>
          <w:lang w:val="es-ES_tradnl"/>
        </w:rPr>
      </w:pPr>
      <w:r w:rsidRPr="00F878C5">
        <w:rPr>
          <w:sz w:val="22"/>
          <w:szCs w:val="22"/>
          <w:lang w:val="es-ES_tradnl"/>
        </w:rPr>
        <w:tab/>
      </w:r>
      <w:r w:rsidR="001A345E">
        <w:rPr>
          <w:sz w:val="22"/>
          <w:szCs w:val="22"/>
          <w:lang w:val="es-ES_tradnl"/>
        </w:rPr>
        <w:t>9</w:t>
      </w:r>
      <w:r w:rsidRPr="00F878C5">
        <w:rPr>
          <w:sz w:val="22"/>
          <w:szCs w:val="22"/>
          <w:lang w:val="es-ES_tradnl"/>
        </w:rPr>
        <w:t>8 No s</w:t>
      </w:r>
      <w:r w:rsidR="00F12583" w:rsidRPr="00F878C5">
        <w:rPr>
          <w:sz w:val="22"/>
          <w:szCs w:val="22"/>
          <w:lang w:val="es-ES_tradnl"/>
        </w:rPr>
        <w:t>é</w:t>
      </w:r>
      <w:r w:rsidRPr="00F878C5">
        <w:rPr>
          <w:sz w:val="22"/>
          <w:szCs w:val="22"/>
          <w:lang w:val="es-ES_tradnl"/>
        </w:rPr>
        <w:tab/>
      </w:r>
      <w:r w:rsidRPr="00F878C5">
        <w:rPr>
          <w:sz w:val="22"/>
          <w:szCs w:val="22"/>
          <w:lang w:val="es-ES_tradnl"/>
        </w:rPr>
        <w:tab/>
      </w:r>
    </w:p>
    <w:p w14:paraId="2B925B94" w14:textId="77777777" w:rsidR="00331634" w:rsidRPr="00F878C5" w:rsidRDefault="00331634" w:rsidP="00331634">
      <w:pPr>
        <w:shd w:val="clear" w:color="auto" w:fill="FFFFFF"/>
        <w:tabs>
          <w:tab w:val="left" w:pos="1702"/>
          <w:tab w:val="left" w:pos="4537"/>
        </w:tabs>
        <w:rPr>
          <w:bCs/>
          <w:sz w:val="22"/>
          <w:szCs w:val="22"/>
          <w:lang w:val="es-ES_tradnl"/>
        </w:rPr>
      </w:pPr>
    </w:p>
    <w:p w14:paraId="0E839706" w14:textId="18A3601B" w:rsidR="00A5179F" w:rsidRPr="00F878C5" w:rsidRDefault="00331634" w:rsidP="00331634">
      <w:pPr>
        <w:shd w:val="clear" w:color="auto" w:fill="FFFFFF"/>
        <w:tabs>
          <w:tab w:val="left" w:pos="1702"/>
          <w:tab w:val="left" w:pos="4537"/>
        </w:tabs>
        <w:rPr>
          <w:bCs/>
          <w:sz w:val="22"/>
          <w:szCs w:val="22"/>
          <w:lang w:val="es-ES_tradnl"/>
        </w:rPr>
      </w:pPr>
      <w:r w:rsidRPr="00F878C5">
        <w:rPr>
          <w:bCs/>
          <w:sz w:val="22"/>
          <w:szCs w:val="22"/>
          <w:lang w:val="es-ES_tradnl"/>
        </w:rPr>
        <w:t xml:space="preserve">Q6 </w:t>
      </w:r>
      <w:r w:rsidR="00A5179F" w:rsidRPr="00F878C5">
        <w:rPr>
          <w:bCs/>
          <w:sz w:val="22"/>
          <w:szCs w:val="22"/>
          <w:lang w:val="es-ES_tradnl"/>
        </w:rPr>
        <w:t xml:space="preserve">Las elecciones al Parlamento Europeo tuvieron lugar el </w:t>
      </w:r>
      <w:r w:rsidR="00F12583" w:rsidRPr="00F878C5">
        <w:rPr>
          <w:bCs/>
          <w:sz w:val="22"/>
          <w:szCs w:val="22"/>
          <w:lang w:val="es-ES_tradnl"/>
        </w:rPr>
        <w:t xml:space="preserve">pasado </w:t>
      </w:r>
      <w:r w:rsidR="00A5179F" w:rsidRPr="00F878C5">
        <w:rPr>
          <w:bCs/>
          <w:sz w:val="22"/>
          <w:szCs w:val="22"/>
          <w:lang w:val="es-ES_tradnl"/>
        </w:rPr>
        <w:t>2</w:t>
      </w:r>
      <w:r w:rsidR="00F12583" w:rsidRPr="00F878C5">
        <w:rPr>
          <w:bCs/>
          <w:sz w:val="22"/>
          <w:szCs w:val="22"/>
          <w:lang w:val="es-ES_tradnl"/>
        </w:rPr>
        <w:t>6</w:t>
      </w:r>
      <w:r w:rsidR="00A5179F" w:rsidRPr="00F878C5">
        <w:rPr>
          <w:bCs/>
          <w:sz w:val="22"/>
          <w:szCs w:val="22"/>
          <w:lang w:val="es-ES_tradnl"/>
        </w:rPr>
        <w:t xml:space="preserve"> de mayo. Por un motivo u otro, algunas personas en España no votaron en estas elecciones. ¿Votó usted en las últimas elecciones al Parlamento Europeo?</w:t>
      </w:r>
    </w:p>
    <w:p w14:paraId="78646EC9" w14:textId="0C3D2A38" w:rsidR="00331634" w:rsidRPr="00F878C5" w:rsidRDefault="00331634" w:rsidP="00331634">
      <w:pPr>
        <w:shd w:val="clear" w:color="auto" w:fill="FFFFFF"/>
        <w:tabs>
          <w:tab w:val="left" w:pos="1702"/>
          <w:tab w:val="left" w:pos="4537"/>
        </w:tabs>
        <w:rPr>
          <w:sz w:val="22"/>
          <w:szCs w:val="22"/>
          <w:lang w:val="es-ES_tradnl"/>
        </w:rPr>
      </w:pPr>
      <w:r w:rsidRPr="00F878C5">
        <w:rPr>
          <w:sz w:val="22"/>
          <w:szCs w:val="22"/>
          <w:lang w:val="es-ES_tradnl"/>
        </w:rPr>
        <w:tab/>
        <w:t xml:space="preserve">1 </w:t>
      </w:r>
      <w:r w:rsidR="003264DA" w:rsidRPr="00F878C5">
        <w:rPr>
          <w:sz w:val="22"/>
          <w:szCs w:val="22"/>
          <w:lang w:val="es-ES_tradnl"/>
        </w:rPr>
        <w:t>Votó</w:t>
      </w:r>
    </w:p>
    <w:p w14:paraId="3FFB173F" w14:textId="6A27C8A5" w:rsidR="00331634" w:rsidRPr="00F878C5" w:rsidRDefault="00331634" w:rsidP="00331634">
      <w:pPr>
        <w:shd w:val="clear" w:color="auto" w:fill="FFFFFF"/>
        <w:tabs>
          <w:tab w:val="left" w:pos="1702"/>
          <w:tab w:val="left" w:pos="4537"/>
        </w:tabs>
        <w:rPr>
          <w:sz w:val="22"/>
          <w:szCs w:val="22"/>
          <w:lang w:val="es-ES_tradnl"/>
        </w:rPr>
      </w:pPr>
      <w:r w:rsidRPr="00CB1DFD">
        <w:rPr>
          <w:noProof/>
          <w:sz w:val="22"/>
          <w:szCs w:val="22"/>
          <w:lang w:val="en-GB" w:eastAsia="en-GB"/>
        </w:rPr>
        <mc:AlternateContent>
          <mc:Choice Requires="wps">
            <w:drawing>
              <wp:anchor distT="0" distB="0" distL="114300" distR="114300" simplePos="0" relativeHeight="251659264" behindDoc="0" locked="0" layoutInCell="1" allowOverlap="1" wp14:anchorId="55CDF1C3" wp14:editId="7A6F3E45">
                <wp:simplePos x="0" y="0"/>
                <wp:positionH relativeFrom="column">
                  <wp:posOffset>2348442</wp:posOffset>
                </wp:positionH>
                <wp:positionV relativeFrom="paragraph">
                  <wp:posOffset>10372</wp:posOffset>
                </wp:positionV>
                <wp:extent cx="147743" cy="303107"/>
                <wp:effectExtent l="0" t="0" r="30480" b="2730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743" cy="303107"/>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4A39A70"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_x0020_4" o:spid="_x0000_s1026" type="#_x0000_t88" style="position:absolute;margin-left:184.9pt;margin-top:.8pt;width:11.65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" adj="3378"/>
            </w:pict>
          </mc:Fallback>
        </mc:AlternateContent>
      </w:r>
      <w:r w:rsidRPr="00F878C5">
        <w:rPr>
          <w:sz w:val="22"/>
          <w:szCs w:val="22"/>
          <w:lang w:val="es-ES_tradnl"/>
        </w:rPr>
        <w:tab/>
        <w:t xml:space="preserve">2 </w:t>
      </w:r>
      <w:r w:rsidR="003264DA" w:rsidRPr="00F878C5">
        <w:rPr>
          <w:sz w:val="22"/>
          <w:szCs w:val="22"/>
          <w:lang w:val="es-ES_tradnl"/>
        </w:rPr>
        <w:t>No votó</w:t>
      </w:r>
    </w:p>
    <w:p w14:paraId="1E3D76F9" w14:textId="5550F36F" w:rsidR="00331634" w:rsidRPr="00F878C5" w:rsidRDefault="00331634" w:rsidP="00046C0C">
      <w:pPr>
        <w:shd w:val="clear" w:color="auto" w:fill="FFFFFF"/>
        <w:tabs>
          <w:tab w:val="left" w:pos="1702"/>
          <w:tab w:val="left" w:pos="4537"/>
        </w:tabs>
        <w:rPr>
          <w:sz w:val="22"/>
          <w:szCs w:val="22"/>
          <w:lang w:val="es-ES_tradnl"/>
        </w:rPr>
      </w:pPr>
      <w:r w:rsidRPr="00F878C5">
        <w:rPr>
          <w:sz w:val="22"/>
          <w:szCs w:val="22"/>
          <w:lang w:val="es-ES_tradnl"/>
        </w:rPr>
        <w:tab/>
      </w:r>
      <w:r w:rsidR="001A345E">
        <w:rPr>
          <w:sz w:val="22"/>
          <w:szCs w:val="22"/>
          <w:lang w:val="es-ES_tradnl"/>
        </w:rPr>
        <w:t>9</w:t>
      </w:r>
      <w:r w:rsidRPr="00F878C5">
        <w:rPr>
          <w:sz w:val="22"/>
          <w:szCs w:val="22"/>
          <w:lang w:val="es-ES_tradnl"/>
        </w:rPr>
        <w:t xml:space="preserve">8 </w:t>
      </w:r>
      <w:r w:rsidR="003264DA" w:rsidRPr="00F878C5">
        <w:rPr>
          <w:sz w:val="22"/>
          <w:szCs w:val="22"/>
          <w:lang w:val="es-ES_tradnl"/>
        </w:rPr>
        <w:t>No s</w:t>
      </w:r>
      <w:r w:rsidR="00F12583" w:rsidRPr="00F878C5">
        <w:rPr>
          <w:sz w:val="22"/>
          <w:szCs w:val="22"/>
          <w:lang w:val="es-ES_tradnl"/>
        </w:rPr>
        <w:t>é</w:t>
      </w:r>
      <w:r w:rsidRPr="00F878C5">
        <w:rPr>
          <w:sz w:val="22"/>
          <w:szCs w:val="22"/>
          <w:lang w:val="es-ES_tradnl"/>
        </w:rPr>
        <w:tab/>
      </w:r>
      <w:r w:rsidR="001A345E">
        <w:rPr>
          <w:sz w:val="22"/>
          <w:szCs w:val="22"/>
          <w:lang w:val="es-ES_tradnl"/>
        </w:rPr>
        <w:t>vete a</w:t>
      </w:r>
      <w:r w:rsidRPr="00F878C5">
        <w:rPr>
          <w:sz w:val="22"/>
          <w:szCs w:val="22"/>
          <w:lang w:val="es-ES_tradnl"/>
        </w:rPr>
        <w:t xml:space="preserve"> Q8</w:t>
      </w:r>
    </w:p>
    <w:p w14:paraId="23862CEC" w14:textId="77777777" w:rsidR="00706000" w:rsidRDefault="00706000" w:rsidP="00331634">
      <w:pPr>
        <w:shd w:val="clear" w:color="auto" w:fill="FFFFFF"/>
        <w:tabs>
          <w:tab w:val="left" w:pos="1702"/>
          <w:tab w:val="left" w:pos="4537"/>
        </w:tabs>
        <w:rPr>
          <w:bCs/>
          <w:sz w:val="22"/>
          <w:szCs w:val="22"/>
          <w:lang w:val="es-ES_tradnl"/>
        </w:rPr>
      </w:pPr>
    </w:p>
    <w:p w14:paraId="6B3034CB" w14:textId="1D97B9E0" w:rsidR="00331634" w:rsidRPr="00F878C5" w:rsidRDefault="00331634" w:rsidP="00331634">
      <w:pPr>
        <w:shd w:val="clear" w:color="auto" w:fill="FFFFFF"/>
        <w:tabs>
          <w:tab w:val="left" w:pos="1702"/>
          <w:tab w:val="left" w:pos="4537"/>
        </w:tabs>
        <w:rPr>
          <w:sz w:val="22"/>
          <w:szCs w:val="22"/>
          <w:lang w:val="es-ES_tradnl"/>
        </w:rPr>
      </w:pPr>
      <w:r w:rsidRPr="00F878C5">
        <w:rPr>
          <w:bCs/>
          <w:sz w:val="22"/>
          <w:szCs w:val="22"/>
          <w:lang w:val="es-ES_tradnl"/>
        </w:rPr>
        <w:t xml:space="preserve">Q7 </w:t>
      </w:r>
      <w:r w:rsidR="009A1EDD" w:rsidRPr="00F878C5">
        <w:rPr>
          <w:bCs/>
          <w:sz w:val="22"/>
          <w:szCs w:val="22"/>
          <w:lang w:val="es-ES_tradnl"/>
        </w:rPr>
        <w:t>¿</w:t>
      </w:r>
      <w:r w:rsidR="004E4B9C" w:rsidRPr="00F878C5">
        <w:rPr>
          <w:sz w:val="22"/>
          <w:szCs w:val="22"/>
          <w:lang w:val="es-ES_tradnl"/>
        </w:rPr>
        <w:t>A qué partido votó en las últimas elecciones al Parlamento Europeo</w:t>
      </w:r>
      <w:r w:rsidRPr="00F878C5">
        <w:rPr>
          <w:sz w:val="22"/>
          <w:szCs w:val="22"/>
          <w:lang w:val="es-ES_tradnl"/>
        </w:rPr>
        <w:t>? [</w:t>
      </w:r>
      <w:r w:rsidR="00FC227E" w:rsidRPr="00F878C5">
        <w:rPr>
          <w:sz w:val="22"/>
          <w:szCs w:val="22"/>
          <w:lang w:val="es-ES_tradnl"/>
        </w:rPr>
        <w:t>lista con l</w:t>
      </w:r>
      <w:r w:rsidR="00F12583" w:rsidRPr="00F878C5">
        <w:rPr>
          <w:sz w:val="22"/>
          <w:szCs w:val="22"/>
          <w:lang w:val="es-ES_tradnl"/>
        </w:rPr>
        <w:t>os partidos</w:t>
      </w:r>
      <w:r w:rsidRPr="00F878C5">
        <w:rPr>
          <w:sz w:val="22"/>
          <w:szCs w:val="22"/>
          <w:lang w:val="es-ES_tradnl"/>
        </w:rPr>
        <w:t>]</w:t>
      </w:r>
    </w:p>
    <w:p w14:paraId="5B4465C2" w14:textId="77777777" w:rsidR="00C42338" w:rsidRPr="00C42338" w:rsidRDefault="00331634" w:rsidP="00C42338">
      <w:pPr>
        <w:tabs>
          <w:tab w:val="left" w:pos="1702"/>
        </w:tabs>
        <w:rPr>
          <w:bCs/>
          <w:sz w:val="22"/>
          <w:szCs w:val="22"/>
          <w:lang w:val="es-ES_tradnl"/>
        </w:rPr>
      </w:pPr>
      <w:r w:rsidRPr="00F878C5">
        <w:rPr>
          <w:sz w:val="22"/>
          <w:szCs w:val="22"/>
          <w:lang w:val="es-ES_tradnl"/>
        </w:rPr>
        <w:tab/>
      </w:r>
      <w:r w:rsidR="00C42338" w:rsidRPr="00C42338">
        <w:rPr>
          <w:color w:val="000000"/>
          <w:sz w:val="22"/>
          <w:szCs w:val="22"/>
          <w:lang w:val="en-GB" w:eastAsia="en-GB"/>
        </w:rPr>
        <w:t>1.Partido Socialista Obrero Español</w:t>
      </w:r>
      <w:r w:rsidR="00C42338" w:rsidRPr="00C42338" w:rsidDel="00CB1DFD">
        <w:rPr>
          <w:bCs/>
          <w:sz w:val="22"/>
          <w:szCs w:val="22"/>
          <w:lang w:val="es-ES_tradnl"/>
        </w:rPr>
        <w:t xml:space="preserve"> </w:t>
      </w:r>
      <w:r w:rsidR="00C42338" w:rsidRPr="00C42338">
        <w:rPr>
          <w:bCs/>
          <w:sz w:val="22"/>
          <w:szCs w:val="22"/>
          <w:lang w:val="es-ES_tradnl"/>
        </w:rPr>
        <w:t>(PSOE)</w:t>
      </w:r>
    </w:p>
    <w:p w14:paraId="6A009F56" w14:textId="77777777" w:rsidR="00C42338" w:rsidRPr="00C42338" w:rsidRDefault="00C42338" w:rsidP="00C42338">
      <w:pPr>
        <w:tabs>
          <w:tab w:val="left" w:pos="1702"/>
        </w:tabs>
        <w:rPr>
          <w:bCs/>
          <w:sz w:val="22"/>
          <w:szCs w:val="22"/>
          <w:lang w:val="es-ES_tradnl"/>
        </w:rPr>
      </w:pPr>
      <w:r w:rsidRPr="00C42338">
        <w:rPr>
          <w:bCs/>
          <w:sz w:val="22"/>
          <w:szCs w:val="22"/>
          <w:lang w:val="es-ES_tradnl"/>
        </w:rPr>
        <w:tab/>
      </w:r>
      <w:r w:rsidRPr="00C42338">
        <w:rPr>
          <w:color w:val="000000"/>
          <w:sz w:val="22"/>
          <w:szCs w:val="22"/>
          <w:lang w:val="en-GB" w:eastAsia="en-GB"/>
        </w:rPr>
        <w:t>2. Partido Popular</w:t>
      </w:r>
      <w:r w:rsidRPr="00C42338">
        <w:rPr>
          <w:bCs/>
          <w:sz w:val="22"/>
          <w:szCs w:val="22"/>
          <w:lang w:val="es-ES_tradnl"/>
        </w:rPr>
        <w:t xml:space="preserve"> (PP)</w:t>
      </w:r>
    </w:p>
    <w:p w14:paraId="22052448" w14:textId="554B7933" w:rsidR="00C42338" w:rsidRPr="00C42338" w:rsidRDefault="00C42338" w:rsidP="00C42338">
      <w:pPr>
        <w:tabs>
          <w:tab w:val="left" w:pos="1702"/>
        </w:tabs>
        <w:rPr>
          <w:bCs/>
          <w:sz w:val="22"/>
          <w:szCs w:val="22"/>
          <w:lang w:val="es-ES_tradnl"/>
        </w:rPr>
      </w:pPr>
      <w:r w:rsidRPr="009657EE">
        <w:rPr>
          <w:bCs/>
          <w:sz w:val="22"/>
          <w:szCs w:val="22"/>
          <w:lang w:val="es-ES_tradnl"/>
        </w:rPr>
        <w:tab/>
        <w:t xml:space="preserve">3. </w:t>
      </w:r>
      <w:r w:rsidRPr="00C42338">
        <w:rPr>
          <w:color w:val="000000"/>
          <w:sz w:val="22"/>
          <w:szCs w:val="22"/>
          <w:lang w:val="en-GB" w:eastAsia="en-GB"/>
        </w:rPr>
        <w:t>Unidas Podemos Cambiar Europa</w:t>
      </w:r>
      <w:r w:rsidRPr="00C42338" w:rsidDel="00CB1DFD">
        <w:rPr>
          <w:bCs/>
          <w:sz w:val="22"/>
          <w:szCs w:val="22"/>
          <w:lang w:val="es-ES_tradnl"/>
        </w:rPr>
        <w:t xml:space="preserve"> </w:t>
      </w:r>
      <w:r w:rsidRPr="00C42338">
        <w:rPr>
          <w:bCs/>
          <w:sz w:val="22"/>
          <w:szCs w:val="22"/>
          <w:lang w:val="es-ES_tradnl"/>
        </w:rPr>
        <w:t>(Ps + IU)</w:t>
      </w:r>
    </w:p>
    <w:p w14:paraId="1A510986" w14:textId="579FD24F" w:rsidR="00C42338" w:rsidRPr="00C42338" w:rsidRDefault="00C42338" w:rsidP="00C42338">
      <w:pPr>
        <w:tabs>
          <w:tab w:val="left" w:pos="1702"/>
        </w:tabs>
        <w:rPr>
          <w:bCs/>
          <w:sz w:val="22"/>
          <w:szCs w:val="22"/>
          <w:lang w:val="es-ES_tradnl"/>
        </w:rPr>
      </w:pPr>
      <w:r w:rsidRPr="00C42338">
        <w:rPr>
          <w:bCs/>
          <w:sz w:val="22"/>
          <w:szCs w:val="22"/>
          <w:lang w:val="es-ES_tradnl"/>
        </w:rPr>
        <w:tab/>
        <w:t xml:space="preserve">4. </w:t>
      </w:r>
      <w:r w:rsidRPr="00C42338">
        <w:rPr>
          <w:color w:val="000000"/>
          <w:sz w:val="22"/>
          <w:szCs w:val="22"/>
          <w:lang w:val="en-GB" w:eastAsia="en-GB"/>
        </w:rPr>
        <w:t>Ciudadanos-Partido de la Ciudadania</w:t>
      </w:r>
      <w:r w:rsidRPr="00C42338" w:rsidDel="00CB1DFD">
        <w:rPr>
          <w:bCs/>
          <w:sz w:val="22"/>
          <w:szCs w:val="22"/>
          <w:lang w:val="es-ES_tradnl"/>
        </w:rPr>
        <w:t xml:space="preserve"> </w:t>
      </w:r>
      <w:r w:rsidRPr="00C42338">
        <w:rPr>
          <w:bCs/>
          <w:sz w:val="22"/>
          <w:szCs w:val="22"/>
          <w:lang w:val="es-ES_tradnl"/>
        </w:rPr>
        <w:t>(Cs)</w:t>
      </w:r>
    </w:p>
    <w:p w14:paraId="2F1F48E9" w14:textId="561B62EF" w:rsidR="00C42338" w:rsidRPr="00C42338" w:rsidRDefault="00C42338" w:rsidP="00C42338">
      <w:pPr>
        <w:tabs>
          <w:tab w:val="left" w:pos="1702"/>
        </w:tabs>
        <w:rPr>
          <w:bCs/>
          <w:sz w:val="22"/>
          <w:szCs w:val="22"/>
          <w:lang w:val="es-ES_tradnl"/>
        </w:rPr>
      </w:pPr>
      <w:r w:rsidRPr="00C42338">
        <w:rPr>
          <w:bCs/>
          <w:sz w:val="22"/>
          <w:szCs w:val="22"/>
          <w:lang w:val="es-ES_tradnl"/>
        </w:rPr>
        <w:lastRenderedPageBreak/>
        <w:tab/>
        <w:t>5. VOX</w:t>
      </w:r>
      <w:r w:rsidRPr="00C42338" w:rsidDel="00CB1DFD">
        <w:rPr>
          <w:bCs/>
          <w:sz w:val="22"/>
          <w:szCs w:val="22"/>
          <w:lang w:val="es-ES_tradnl"/>
        </w:rPr>
        <w:t xml:space="preserve"> </w:t>
      </w:r>
    </w:p>
    <w:p w14:paraId="70D19A77" w14:textId="738C4105" w:rsidR="00C42338" w:rsidRPr="00C42338" w:rsidRDefault="00C42338" w:rsidP="00C42338">
      <w:pPr>
        <w:tabs>
          <w:tab w:val="left" w:pos="1702"/>
        </w:tabs>
        <w:rPr>
          <w:bCs/>
          <w:sz w:val="22"/>
          <w:szCs w:val="22"/>
          <w:lang w:val="es-ES_tradnl"/>
        </w:rPr>
      </w:pPr>
      <w:r w:rsidRPr="00C42338">
        <w:rPr>
          <w:bCs/>
          <w:sz w:val="22"/>
          <w:szCs w:val="22"/>
          <w:lang w:val="es-ES_tradnl"/>
        </w:rPr>
        <w:tab/>
        <w:t>6. Ahora Repúblicas</w:t>
      </w:r>
      <w:r w:rsidR="00EA520C">
        <w:rPr>
          <w:bCs/>
          <w:sz w:val="22"/>
          <w:szCs w:val="22"/>
          <w:lang w:val="es-ES_tradnl"/>
        </w:rPr>
        <w:t xml:space="preserve"> (</w:t>
      </w:r>
      <w:r w:rsidR="00EA520C" w:rsidRPr="00EA520C">
        <w:rPr>
          <w:bCs/>
          <w:sz w:val="22"/>
          <w:szCs w:val="22"/>
          <w:lang w:val="es-ES_tradnl"/>
        </w:rPr>
        <w:t>(ERC+EH Bildu+BNG+AA+AC)</w:t>
      </w:r>
    </w:p>
    <w:p w14:paraId="4D3C74AC" w14:textId="19FC624E" w:rsidR="00C42338" w:rsidRPr="00EA520C" w:rsidRDefault="00C42338" w:rsidP="00EA520C">
      <w:pPr>
        <w:ind w:left="1720"/>
        <w:rPr>
          <w:lang w:val="en-GB" w:eastAsia="en-GB"/>
        </w:rPr>
      </w:pPr>
      <w:r w:rsidRPr="00C42338">
        <w:rPr>
          <w:bCs/>
          <w:sz w:val="22"/>
          <w:szCs w:val="22"/>
          <w:lang w:val="es-ES_tradnl"/>
        </w:rPr>
        <w:t>7. Coalición por una Europa Solidaria</w:t>
      </w:r>
      <w:r w:rsidR="00EA520C">
        <w:rPr>
          <w:bCs/>
          <w:sz w:val="22"/>
          <w:szCs w:val="22"/>
          <w:lang w:val="es-ES_tradnl"/>
        </w:rPr>
        <w:t xml:space="preserve"> (</w:t>
      </w:r>
      <w:r w:rsidR="00EA520C" w:rsidRPr="00EA520C">
        <w:rPr>
          <w:lang w:val="en-GB" w:eastAsia="en-GB"/>
        </w:rPr>
        <w:t>CEUS (EAJ-PNV+CCa-PNC+CxG+El PI+DV+GBAI)</w:t>
      </w:r>
    </w:p>
    <w:p w14:paraId="31B7B5F0" w14:textId="1B70DF66" w:rsidR="00C42338" w:rsidRDefault="00C42338" w:rsidP="00F878C5">
      <w:pPr>
        <w:tabs>
          <w:tab w:val="left" w:pos="1702"/>
        </w:tabs>
        <w:rPr>
          <w:color w:val="000000"/>
          <w:sz w:val="22"/>
          <w:szCs w:val="22"/>
          <w:lang w:val="en-GB" w:eastAsia="en-GB"/>
        </w:rPr>
      </w:pPr>
      <w:r>
        <w:rPr>
          <w:bCs/>
          <w:sz w:val="22"/>
          <w:szCs w:val="22"/>
          <w:lang w:val="es-ES_tradnl"/>
        </w:rPr>
        <w:tab/>
      </w:r>
      <w:r w:rsidRPr="00F878C5">
        <w:rPr>
          <w:color w:val="000000"/>
          <w:sz w:val="22"/>
          <w:szCs w:val="22"/>
          <w:lang w:val="en-GB" w:eastAsia="en-GB"/>
        </w:rPr>
        <w:t>8. Junt</w:t>
      </w:r>
      <w:r>
        <w:rPr>
          <w:color w:val="000000"/>
          <w:sz w:val="22"/>
          <w:szCs w:val="22"/>
          <w:lang w:val="en-GB" w:eastAsia="en-GB"/>
        </w:rPr>
        <w:t>s</w:t>
      </w:r>
    </w:p>
    <w:p w14:paraId="6017BB98" w14:textId="6E422371" w:rsidR="00C42338" w:rsidRPr="00C42338" w:rsidRDefault="00C42338" w:rsidP="00C42338">
      <w:pPr>
        <w:tabs>
          <w:tab w:val="left" w:pos="1702"/>
        </w:tabs>
        <w:rPr>
          <w:bCs/>
          <w:sz w:val="22"/>
          <w:szCs w:val="22"/>
          <w:lang w:val="es-ES_tradnl"/>
        </w:rPr>
      </w:pPr>
      <w:r>
        <w:rPr>
          <w:color w:val="000000"/>
          <w:sz w:val="22"/>
          <w:szCs w:val="22"/>
          <w:lang w:val="en-GB" w:eastAsia="en-GB"/>
        </w:rPr>
        <w:tab/>
        <w:t xml:space="preserve">9. </w:t>
      </w:r>
      <w:r w:rsidRPr="00F878C5">
        <w:rPr>
          <w:color w:val="000000"/>
          <w:sz w:val="22"/>
          <w:szCs w:val="22"/>
          <w:lang w:val="en-GB" w:eastAsia="en-GB"/>
        </w:rPr>
        <w:t>Compromís per Europa/Compromiso por Europa (</w:t>
      </w:r>
      <w:r w:rsidR="00EA520C">
        <w:rPr>
          <w:color w:val="000000"/>
          <w:sz w:val="22"/>
          <w:szCs w:val="22"/>
          <w:lang w:val="en-GB" w:eastAsia="en-GB"/>
        </w:rPr>
        <w:t>CPE)</w:t>
      </w:r>
    </w:p>
    <w:p w14:paraId="5E3CCE10" w14:textId="608DACB1" w:rsidR="00C42338" w:rsidRPr="00C42338" w:rsidRDefault="00C42338" w:rsidP="00C42338">
      <w:pPr>
        <w:tabs>
          <w:tab w:val="left" w:pos="1702"/>
        </w:tabs>
        <w:rPr>
          <w:bCs/>
          <w:sz w:val="22"/>
          <w:szCs w:val="22"/>
          <w:lang w:val="es-ES_tradnl"/>
        </w:rPr>
      </w:pPr>
      <w:r w:rsidRPr="00C42338">
        <w:rPr>
          <w:bCs/>
          <w:sz w:val="22"/>
          <w:szCs w:val="22"/>
          <w:lang w:val="es-ES_tradnl"/>
        </w:rPr>
        <w:tab/>
      </w:r>
      <w:r>
        <w:rPr>
          <w:bCs/>
          <w:sz w:val="22"/>
          <w:szCs w:val="22"/>
          <w:lang w:val="es-ES_tradnl"/>
        </w:rPr>
        <w:t>10</w:t>
      </w:r>
      <w:r w:rsidRPr="00C42338">
        <w:rPr>
          <w:bCs/>
          <w:sz w:val="22"/>
          <w:szCs w:val="22"/>
          <w:lang w:val="es-ES_tradnl"/>
        </w:rPr>
        <w:t xml:space="preserve">. </w:t>
      </w:r>
      <w:r w:rsidRPr="00C42338">
        <w:rPr>
          <w:color w:val="000000"/>
          <w:sz w:val="22"/>
          <w:szCs w:val="22"/>
          <w:lang w:val="en-GB" w:eastAsia="en-GB"/>
        </w:rPr>
        <w:t>Partido Animalista contra el Maltrato Animal</w:t>
      </w:r>
      <w:r w:rsidRPr="00C42338" w:rsidDel="00CB1DFD">
        <w:rPr>
          <w:bCs/>
          <w:sz w:val="22"/>
          <w:szCs w:val="22"/>
          <w:lang w:val="es-ES_tradnl"/>
        </w:rPr>
        <w:t xml:space="preserve"> </w:t>
      </w:r>
      <w:r w:rsidRPr="00C42338">
        <w:rPr>
          <w:bCs/>
          <w:sz w:val="22"/>
          <w:szCs w:val="22"/>
          <w:lang w:val="es-ES_tradnl"/>
        </w:rPr>
        <w:t>(PACMA)</w:t>
      </w:r>
    </w:p>
    <w:p w14:paraId="7E6FC5CF" w14:textId="14132F8F" w:rsidR="00331634" w:rsidRPr="00F878C5" w:rsidRDefault="00C42338" w:rsidP="00F878C5">
      <w:pPr>
        <w:tabs>
          <w:tab w:val="left" w:pos="1702"/>
        </w:tabs>
        <w:rPr>
          <w:sz w:val="22"/>
          <w:szCs w:val="22"/>
          <w:lang w:val="es-ES_tradnl"/>
        </w:rPr>
      </w:pPr>
      <w:r w:rsidRPr="00C42338">
        <w:rPr>
          <w:bCs/>
          <w:sz w:val="22"/>
          <w:szCs w:val="22"/>
          <w:lang w:val="es-ES_tradnl"/>
        </w:rPr>
        <w:tab/>
      </w:r>
      <w:r w:rsidR="00331634" w:rsidRPr="00F878C5">
        <w:rPr>
          <w:sz w:val="22"/>
          <w:szCs w:val="22"/>
          <w:lang w:val="es-ES_tradnl"/>
        </w:rPr>
        <w:tab/>
        <w:t>...</w:t>
      </w:r>
    </w:p>
    <w:p w14:paraId="2104803A" w14:textId="3F142FB4" w:rsidR="00331634" w:rsidRPr="00F878C5" w:rsidRDefault="00331634" w:rsidP="00331634">
      <w:pPr>
        <w:shd w:val="clear" w:color="auto" w:fill="FFFFFF"/>
        <w:tabs>
          <w:tab w:val="left" w:pos="1702"/>
          <w:tab w:val="left" w:pos="4537"/>
        </w:tabs>
        <w:rPr>
          <w:sz w:val="22"/>
          <w:szCs w:val="22"/>
          <w:lang w:val="es-ES_tradnl"/>
        </w:rPr>
      </w:pPr>
      <w:r w:rsidRPr="00F878C5">
        <w:rPr>
          <w:sz w:val="22"/>
          <w:szCs w:val="22"/>
          <w:lang w:val="es-ES_tradnl"/>
        </w:rPr>
        <w:tab/>
      </w:r>
      <w:r w:rsidR="001A345E" w:rsidRPr="00C42338">
        <w:rPr>
          <w:sz w:val="22"/>
          <w:szCs w:val="22"/>
          <w:lang w:val="es-ES_tradnl"/>
        </w:rPr>
        <w:t>9</w:t>
      </w:r>
      <w:r w:rsidRPr="00F878C5">
        <w:rPr>
          <w:sz w:val="22"/>
          <w:szCs w:val="22"/>
          <w:lang w:val="es-ES_tradnl"/>
        </w:rPr>
        <w:t xml:space="preserve">0 </w:t>
      </w:r>
      <w:r w:rsidR="00FC227E" w:rsidRPr="00F878C5">
        <w:rPr>
          <w:sz w:val="22"/>
          <w:szCs w:val="22"/>
          <w:lang w:val="es-ES_tradnl"/>
        </w:rPr>
        <w:t xml:space="preserve">Otro partido </w:t>
      </w:r>
    </w:p>
    <w:p w14:paraId="71923A5F" w14:textId="4F732C68" w:rsidR="00FC227E" w:rsidRPr="00F878C5" w:rsidRDefault="00331634" w:rsidP="00331634">
      <w:pPr>
        <w:shd w:val="clear" w:color="auto" w:fill="FFFFFF"/>
        <w:tabs>
          <w:tab w:val="left" w:pos="1702"/>
          <w:tab w:val="left" w:pos="4537"/>
        </w:tabs>
        <w:rPr>
          <w:sz w:val="22"/>
          <w:szCs w:val="22"/>
          <w:lang w:val="es-ES_tradnl"/>
        </w:rPr>
      </w:pPr>
      <w:r w:rsidRPr="00F878C5">
        <w:rPr>
          <w:sz w:val="22"/>
          <w:szCs w:val="22"/>
          <w:lang w:val="es-ES_tradnl"/>
        </w:rPr>
        <w:tab/>
        <w:t xml:space="preserve">96 </w:t>
      </w:r>
      <w:r w:rsidR="00FC227E" w:rsidRPr="00F878C5">
        <w:rPr>
          <w:sz w:val="22"/>
          <w:szCs w:val="22"/>
          <w:lang w:val="es-ES_tradnl"/>
        </w:rPr>
        <w:t>Votó blanco o nulo</w:t>
      </w:r>
    </w:p>
    <w:p w14:paraId="79B3517B" w14:textId="2C3C41FB" w:rsidR="00331634" w:rsidRPr="00F878C5" w:rsidRDefault="00331634" w:rsidP="00331634">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F878C5">
        <w:rPr>
          <w:rFonts w:ascii="Times New Roman" w:hAnsi="Times New Roman"/>
          <w:sz w:val="22"/>
          <w:szCs w:val="22"/>
          <w:lang w:val="es-ES_tradnl"/>
        </w:rPr>
        <w:tab/>
        <w:t xml:space="preserve">98 </w:t>
      </w:r>
      <w:r w:rsidR="008234BB" w:rsidRPr="00F878C5">
        <w:rPr>
          <w:rFonts w:ascii="Times New Roman" w:hAnsi="Times New Roman"/>
          <w:sz w:val="22"/>
          <w:szCs w:val="22"/>
          <w:lang w:val="es-ES_tradnl"/>
        </w:rPr>
        <w:t xml:space="preserve">No </w:t>
      </w:r>
      <w:r w:rsidR="00A75A1A">
        <w:rPr>
          <w:rFonts w:ascii="Times New Roman" w:hAnsi="Times New Roman"/>
          <w:sz w:val="22"/>
          <w:szCs w:val="22"/>
          <w:lang w:val="es-ES_tradnl"/>
        </w:rPr>
        <w:t>me acuerdo</w:t>
      </w:r>
    </w:p>
    <w:p w14:paraId="3A3791B1" w14:textId="177C12D0" w:rsidR="00C86C86" w:rsidRPr="00F878C5" w:rsidRDefault="00331634" w:rsidP="00F878C5">
      <w:pPr>
        <w:pStyle w:val="Footer"/>
        <w:shd w:val="clear" w:color="auto" w:fill="FFFFFF"/>
        <w:tabs>
          <w:tab w:val="clear" w:pos="4819"/>
          <w:tab w:val="clear" w:pos="9071"/>
          <w:tab w:val="left" w:pos="1702"/>
          <w:tab w:val="left" w:pos="4537"/>
        </w:tabs>
      </w:pPr>
      <w:r w:rsidRPr="00F878C5">
        <w:rPr>
          <w:sz w:val="22"/>
          <w:szCs w:val="22"/>
          <w:lang w:val="es-ES_tradnl"/>
        </w:rPr>
        <w:t xml:space="preserve"> </w:t>
      </w:r>
      <w:r w:rsidRPr="00F878C5">
        <w:rPr>
          <w:sz w:val="22"/>
          <w:szCs w:val="22"/>
          <w:lang w:val="es-ES_tradnl"/>
        </w:rPr>
        <w:tab/>
      </w:r>
    </w:p>
    <w:p w14:paraId="3D837870" w14:textId="6F9DB4FC" w:rsidR="00F616E8" w:rsidRPr="00F878C5" w:rsidRDefault="00F616E8" w:rsidP="00F616E8">
      <w:pPr>
        <w:rPr>
          <w:color w:val="212121"/>
          <w:sz w:val="22"/>
          <w:szCs w:val="22"/>
          <w:shd w:val="clear" w:color="auto" w:fill="FFFFFF"/>
          <w:lang w:val="es-ES_tradnl"/>
        </w:rPr>
      </w:pPr>
      <w:r w:rsidRPr="00F878C5">
        <w:rPr>
          <w:sz w:val="22"/>
          <w:szCs w:val="22"/>
          <w:lang w:val="es-ES_tradnl"/>
        </w:rPr>
        <w:t xml:space="preserve">Q8 </w:t>
      </w:r>
      <w:r w:rsidRPr="00F878C5">
        <w:rPr>
          <w:color w:val="212121"/>
          <w:sz w:val="22"/>
          <w:szCs w:val="22"/>
          <w:shd w:val="clear" w:color="auto" w:fill="FFFFFF"/>
          <w:lang w:val="es-ES_tradnl"/>
        </w:rPr>
        <w:t xml:space="preserve">¿En qué medida siguió usted la campaña electoral de las elecciones al Parlamento Europeo a través de los medios de comunicación y/o en las redes sociales? </w:t>
      </w:r>
    </w:p>
    <w:p w14:paraId="77B03FD8" w14:textId="0DEA6D2A" w:rsidR="00F616E8" w:rsidRPr="00F878C5" w:rsidRDefault="00F616E8" w:rsidP="00F616E8">
      <w:pPr>
        <w:rPr>
          <w:color w:val="212121"/>
          <w:sz w:val="22"/>
          <w:szCs w:val="22"/>
          <w:shd w:val="clear" w:color="auto" w:fill="FFFFFF"/>
          <w:lang w:val="es-ES_tradnl"/>
        </w:rPr>
      </w:pPr>
      <w:r w:rsidRPr="00F878C5">
        <w:rPr>
          <w:color w:val="212121"/>
          <w:sz w:val="22"/>
          <w:szCs w:val="22"/>
          <w:shd w:val="clear" w:color="auto" w:fill="FFFFFF"/>
          <w:lang w:val="es-ES_tradnl"/>
        </w:rPr>
        <w:t>Por favor, indíquelo usando cualquier número en una escala de 11 puntos donde 0 significa "en absoluto" y 10 significa "muy de cerca", ¿qué número describe mejor su situación?</w:t>
      </w:r>
    </w:p>
    <w:p w14:paraId="3F8E3588" w14:textId="6137791E" w:rsidR="00F616E8" w:rsidRPr="00F878C5" w:rsidRDefault="00F616E8" w:rsidP="00F616E8">
      <w:pPr>
        <w:pStyle w:val="HTMLPreformatted"/>
        <w:shd w:val="clear" w:color="auto" w:fill="FFFFFF"/>
        <w:rPr>
          <w:rFonts w:ascii="Times New Roman" w:hAnsi="Times New Roman" w:cs="Times New Roman"/>
          <w:color w:val="212121"/>
          <w:sz w:val="22"/>
          <w:szCs w:val="22"/>
          <w:lang w:val="es-ES_tradnl"/>
        </w:rPr>
      </w:pPr>
      <w:r w:rsidRPr="00F878C5">
        <w:rPr>
          <w:rFonts w:ascii="Times New Roman" w:hAnsi="Times New Roman" w:cs="Times New Roman"/>
          <w:color w:val="212121"/>
          <w:sz w:val="22"/>
          <w:szCs w:val="22"/>
          <w:shd w:val="clear" w:color="auto" w:fill="FFFFFF"/>
          <w:lang w:val="es-ES_tradnl"/>
        </w:rPr>
        <w:tab/>
      </w:r>
      <w:r w:rsidR="00C42338">
        <w:rPr>
          <w:rFonts w:ascii="Times New Roman" w:hAnsi="Times New Roman" w:cs="Times New Roman"/>
          <w:color w:val="212121"/>
          <w:sz w:val="22"/>
          <w:szCs w:val="22"/>
          <w:shd w:val="clear" w:color="auto" w:fill="FFFFFF"/>
          <w:lang w:val="es-ES_tradnl"/>
        </w:rPr>
        <w:tab/>
      </w:r>
      <w:r w:rsidRPr="00F878C5">
        <w:rPr>
          <w:rFonts w:ascii="Times New Roman" w:hAnsi="Times New Roman" w:cs="Times New Roman"/>
          <w:color w:val="212121"/>
          <w:sz w:val="22"/>
          <w:szCs w:val="22"/>
          <w:lang w:val="es-ES_tradnl"/>
        </w:rPr>
        <w:t>0 En absoluto</w:t>
      </w:r>
    </w:p>
    <w:p w14:paraId="4DA88A2E" w14:textId="282E68DD" w:rsidR="00F616E8" w:rsidRPr="00F878C5" w:rsidRDefault="00F616E8" w:rsidP="00F616E8">
      <w:pPr>
        <w:pStyle w:val="HTMLPreformatted"/>
        <w:shd w:val="clear" w:color="auto" w:fill="FFFFFF"/>
        <w:rPr>
          <w:rFonts w:ascii="Times New Roman" w:hAnsi="Times New Roman" w:cs="Times New Roman"/>
          <w:color w:val="212121"/>
          <w:sz w:val="22"/>
          <w:szCs w:val="22"/>
          <w:lang w:val="es-ES_tradnl"/>
        </w:rPr>
      </w:pPr>
      <w:r w:rsidRPr="00F878C5">
        <w:rPr>
          <w:rFonts w:ascii="Times New Roman" w:hAnsi="Times New Roman" w:cs="Times New Roman"/>
          <w:color w:val="212121"/>
          <w:sz w:val="22"/>
          <w:szCs w:val="22"/>
          <w:lang w:val="es-ES_tradnl"/>
        </w:rPr>
        <w:tab/>
      </w:r>
      <w:r w:rsidR="00C42338">
        <w:rPr>
          <w:rFonts w:ascii="Times New Roman" w:hAnsi="Times New Roman" w:cs="Times New Roman"/>
          <w:color w:val="212121"/>
          <w:sz w:val="22"/>
          <w:szCs w:val="22"/>
          <w:lang w:val="es-ES_tradnl"/>
        </w:rPr>
        <w:tab/>
      </w:r>
      <w:r w:rsidRPr="00F878C5">
        <w:rPr>
          <w:rFonts w:ascii="Times New Roman" w:hAnsi="Times New Roman" w:cs="Times New Roman"/>
          <w:color w:val="212121"/>
          <w:sz w:val="22"/>
          <w:szCs w:val="22"/>
          <w:lang w:val="es-ES_tradnl"/>
        </w:rPr>
        <w:t>1</w:t>
      </w:r>
    </w:p>
    <w:p w14:paraId="55C9F681" w14:textId="1779AE85" w:rsidR="00F616E8" w:rsidRPr="00F878C5" w:rsidRDefault="00F616E8" w:rsidP="00F616E8">
      <w:pPr>
        <w:pStyle w:val="HTMLPreformatted"/>
        <w:shd w:val="clear" w:color="auto" w:fill="FFFFFF"/>
        <w:rPr>
          <w:rFonts w:ascii="Times New Roman" w:hAnsi="Times New Roman" w:cs="Times New Roman"/>
          <w:color w:val="212121"/>
          <w:sz w:val="22"/>
          <w:szCs w:val="22"/>
          <w:lang w:val="es-ES_tradnl"/>
        </w:rPr>
      </w:pPr>
      <w:r w:rsidRPr="00F878C5">
        <w:rPr>
          <w:rFonts w:ascii="Times New Roman" w:hAnsi="Times New Roman" w:cs="Times New Roman"/>
          <w:color w:val="212121"/>
          <w:sz w:val="22"/>
          <w:szCs w:val="22"/>
          <w:lang w:val="es-ES_tradnl"/>
        </w:rPr>
        <w:tab/>
      </w:r>
      <w:r w:rsidR="00C42338">
        <w:rPr>
          <w:rFonts w:ascii="Times New Roman" w:hAnsi="Times New Roman" w:cs="Times New Roman"/>
          <w:color w:val="212121"/>
          <w:sz w:val="22"/>
          <w:szCs w:val="22"/>
          <w:lang w:val="es-ES_tradnl"/>
        </w:rPr>
        <w:tab/>
      </w:r>
      <w:r w:rsidRPr="00F878C5">
        <w:rPr>
          <w:rFonts w:ascii="Times New Roman" w:hAnsi="Times New Roman" w:cs="Times New Roman"/>
          <w:color w:val="212121"/>
          <w:sz w:val="22"/>
          <w:szCs w:val="22"/>
          <w:lang w:val="es-ES_tradnl"/>
        </w:rPr>
        <w:t>…</w:t>
      </w:r>
    </w:p>
    <w:p w14:paraId="40028D01" w14:textId="3228DBB1" w:rsidR="00F616E8" w:rsidRPr="00F878C5" w:rsidRDefault="00F616E8" w:rsidP="00F616E8">
      <w:pPr>
        <w:pStyle w:val="HTMLPreformatted"/>
        <w:shd w:val="clear" w:color="auto" w:fill="FFFFFF"/>
        <w:rPr>
          <w:rFonts w:ascii="Times New Roman" w:hAnsi="Times New Roman" w:cs="Times New Roman"/>
          <w:color w:val="212121"/>
          <w:sz w:val="22"/>
          <w:szCs w:val="22"/>
          <w:lang w:val="es-ES_tradnl"/>
        </w:rPr>
      </w:pPr>
      <w:r w:rsidRPr="00F878C5">
        <w:rPr>
          <w:rFonts w:ascii="Times New Roman" w:hAnsi="Times New Roman" w:cs="Times New Roman"/>
          <w:color w:val="212121"/>
          <w:sz w:val="22"/>
          <w:szCs w:val="22"/>
          <w:lang w:val="es-ES_tradnl"/>
        </w:rPr>
        <w:tab/>
      </w:r>
      <w:r w:rsidR="00C42338">
        <w:rPr>
          <w:rFonts w:ascii="Times New Roman" w:hAnsi="Times New Roman" w:cs="Times New Roman"/>
          <w:color w:val="212121"/>
          <w:sz w:val="22"/>
          <w:szCs w:val="22"/>
          <w:lang w:val="es-ES_tradnl"/>
        </w:rPr>
        <w:tab/>
      </w:r>
      <w:r w:rsidRPr="00F878C5">
        <w:rPr>
          <w:rFonts w:ascii="Times New Roman" w:hAnsi="Times New Roman" w:cs="Times New Roman"/>
          <w:color w:val="212121"/>
          <w:sz w:val="22"/>
          <w:szCs w:val="22"/>
          <w:lang w:val="es-ES_tradnl"/>
        </w:rPr>
        <w:t>9</w:t>
      </w:r>
    </w:p>
    <w:p w14:paraId="3CE8268C" w14:textId="6480D1B1" w:rsidR="00F616E8" w:rsidRPr="00F878C5" w:rsidRDefault="00F616E8" w:rsidP="00F616E8">
      <w:pPr>
        <w:pStyle w:val="HTMLPreformatted"/>
        <w:shd w:val="clear" w:color="auto" w:fill="FFFFFF"/>
        <w:rPr>
          <w:rFonts w:ascii="Times New Roman" w:hAnsi="Times New Roman" w:cs="Times New Roman"/>
          <w:color w:val="212121"/>
          <w:sz w:val="22"/>
          <w:szCs w:val="22"/>
          <w:lang w:val="es-ES_tradnl"/>
        </w:rPr>
      </w:pPr>
      <w:r w:rsidRPr="00F878C5">
        <w:rPr>
          <w:rFonts w:ascii="Times New Roman" w:hAnsi="Times New Roman" w:cs="Times New Roman"/>
          <w:color w:val="212121"/>
          <w:sz w:val="22"/>
          <w:szCs w:val="22"/>
          <w:lang w:val="es-ES_tradnl"/>
        </w:rPr>
        <w:tab/>
      </w:r>
      <w:r w:rsidR="00C42338">
        <w:rPr>
          <w:rFonts w:ascii="Times New Roman" w:hAnsi="Times New Roman" w:cs="Times New Roman"/>
          <w:color w:val="212121"/>
          <w:sz w:val="22"/>
          <w:szCs w:val="22"/>
          <w:lang w:val="es-ES_tradnl"/>
        </w:rPr>
        <w:tab/>
      </w:r>
      <w:r w:rsidRPr="00F878C5">
        <w:rPr>
          <w:rFonts w:ascii="Times New Roman" w:hAnsi="Times New Roman" w:cs="Times New Roman"/>
          <w:color w:val="212121"/>
          <w:sz w:val="22"/>
          <w:szCs w:val="22"/>
          <w:lang w:val="es-ES_tradnl"/>
        </w:rPr>
        <w:t>10 Muy de cerca</w:t>
      </w:r>
    </w:p>
    <w:p w14:paraId="09B3DBEE" w14:textId="140427B7" w:rsidR="00F616E8" w:rsidRPr="00F878C5" w:rsidRDefault="00F616E8" w:rsidP="00F616E8">
      <w:pPr>
        <w:pStyle w:val="HTMLPreformatted"/>
        <w:shd w:val="clear" w:color="auto" w:fill="FFFFFF"/>
        <w:rPr>
          <w:rFonts w:ascii="Times New Roman" w:hAnsi="Times New Roman" w:cs="Times New Roman"/>
          <w:color w:val="212121"/>
          <w:sz w:val="22"/>
          <w:szCs w:val="22"/>
          <w:lang w:val="es-ES_tradnl"/>
        </w:rPr>
      </w:pPr>
      <w:r w:rsidRPr="00F878C5">
        <w:rPr>
          <w:rFonts w:ascii="Times New Roman" w:hAnsi="Times New Roman" w:cs="Times New Roman"/>
          <w:color w:val="212121"/>
          <w:sz w:val="22"/>
          <w:szCs w:val="22"/>
          <w:lang w:val="es-ES_tradnl"/>
        </w:rPr>
        <w:tab/>
      </w:r>
      <w:r w:rsidR="00C42338">
        <w:rPr>
          <w:rFonts w:ascii="Times New Roman" w:hAnsi="Times New Roman" w:cs="Times New Roman"/>
          <w:color w:val="212121"/>
          <w:sz w:val="22"/>
          <w:szCs w:val="22"/>
          <w:lang w:val="es-ES_tradnl"/>
        </w:rPr>
        <w:tab/>
      </w:r>
      <w:r w:rsidRPr="00F878C5">
        <w:rPr>
          <w:rFonts w:ascii="Times New Roman" w:hAnsi="Times New Roman" w:cs="Times New Roman"/>
          <w:color w:val="212121"/>
          <w:sz w:val="22"/>
          <w:szCs w:val="22"/>
          <w:lang w:val="es-ES_tradnl"/>
        </w:rPr>
        <w:t>98 No s</w:t>
      </w:r>
      <w:r w:rsidR="00C42338">
        <w:rPr>
          <w:rFonts w:ascii="Times New Roman" w:hAnsi="Times New Roman" w:cs="Times New Roman"/>
          <w:color w:val="212121"/>
          <w:sz w:val="22"/>
          <w:szCs w:val="22"/>
          <w:lang w:val="es-ES_tradnl"/>
        </w:rPr>
        <w:t>é</w:t>
      </w:r>
    </w:p>
    <w:p w14:paraId="6D1E52B7" w14:textId="77777777" w:rsidR="00331634" w:rsidRPr="00F878C5" w:rsidRDefault="00331634" w:rsidP="00BD52EC">
      <w:pPr>
        <w:pStyle w:val="Footer"/>
        <w:shd w:val="clear" w:color="auto" w:fill="FFFFFF"/>
        <w:tabs>
          <w:tab w:val="clear" w:pos="4819"/>
          <w:tab w:val="clear" w:pos="9071"/>
          <w:tab w:val="left" w:pos="1702"/>
          <w:tab w:val="left" w:pos="4537"/>
        </w:tabs>
        <w:rPr>
          <w:rFonts w:ascii="Times New Roman" w:hAnsi="Times New Roman"/>
          <w:sz w:val="22"/>
          <w:szCs w:val="22"/>
          <w:highlight w:val="yellow"/>
          <w:lang w:val="es-ES_tradnl"/>
        </w:rPr>
      </w:pPr>
    </w:p>
    <w:p w14:paraId="366847AA" w14:textId="77777777" w:rsidR="001A345E" w:rsidRDefault="00331634" w:rsidP="00F878C5">
      <w:pPr>
        <w:shd w:val="clear" w:color="auto" w:fill="FFFFFF"/>
        <w:tabs>
          <w:tab w:val="left" w:pos="1702"/>
          <w:tab w:val="left" w:pos="4537"/>
        </w:tabs>
        <w:rPr>
          <w:szCs w:val="22"/>
          <w:lang w:val="es-ES_tradnl"/>
        </w:rPr>
      </w:pPr>
      <w:r w:rsidRPr="00F878C5">
        <w:rPr>
          <w:bCs/>
          <w:sz w:val="22"/>
          <w:szCs w:val="22"/>
          <w:lang w:val="es-ES_tradnl"/>
        </w:rPr>
        <w:t xml:space="preserve">Q9 </w:t>
      </w:r>
      <w:r w:rsidR="002D0D1F" w:rsidRPr="00F878C5">
        <w:rPr>
          <w:sz w:val="22"/>
          <w:szCs w:val="22"/>
          <w:lang w:val="es-ES_tradnl"/>
        </w:rPr>
        <w:t>¿A qué partido votó Vd. en las pasadas elecciones generales de 28 de abril de 2019</w:t>
      </w:r>
    </w:p>
    <w:p w14:paraId="03F203CE" w14:textId="1EBC0B2F" w:rsidR="00C42338" w:rsidRDefault="00C42338" w:rsidP="00C42338">
      <w:pPr>
        <w:tabs>
          <w:tab w:val="left" w:pos="1702"/>
        </w:tabs>
        <w:rPr>
          <w:bCs/>
          <w:sz w:val="22"/>
          <w:szCs w:val="22"/>
          <w:lang w:val="es-ES_tradnl"/>
        </w:rPr>
      </w:pPr>
      <w:r>
        <w:rPr>
          <w:color w:val="000000"/>
          <w:sz w:val="22"/>
          <w:szCs w:val="22"/>
          <w:lang w:val="en-GB" w:eastAsia="en-GB"/>
        </w:rPr>
        <w:tab/>
        <w:t>1.</w:t>
      </w:r>
      <w:r w:rsidRPr="00C42338">
        <w:rPr>
          <w:color w:val="000000"/>
          <w:sz w:val="22"/>
          <w:szCs w:val="22"/>
          <w:lang w:val="en-GB" w:eastAsia="en-GB"/>
        </w:rPr>
        <w:t>Partido Socialista Obrero Español</w:t>
      </w:r>
      <w:r w:rsidRPr="00C42338" w:rsidDel="00CB1DFD">
        <w:rPr>
          <w:bCs/>
          <w:sz w:val="22"/>
          <w:szCs w:val="22"/>
          <w:lang w:val="es-ES_tradnl"/>
        </w:rPr>
        <w:t xml:space="preserve"> </w:t>
      </w:r>
    </w:p>
    <w:p w14:paraId="7688B140" w14:textId="2F05CB1D" w:rsidR="00C42338" w:rsidRDefault="00C42338" w:rsidP="00C42338">
      <w:pPr>
        <w:tabs>
          <w:tab w:val="left" w:pos="1702"/>
        </w:tabs>
        <w:rPr>
          <w:bCs/>
          <w:sz w:val="22"/>
          <w:szCs w:val="22"/>
          <w:lang w:val="es-ES_tradnl"/>
        </w:rPr>
      </w:pPr>
      <w:r>
        <w:rPr>
          <w:bCs/>
          <w:sz w:val="22"/>
          <w:szCs w:val="22"/>
          <w:lang w:val="es-ES_tradnl"/>
        </w:rPr>
        <w:tab/>
      </w:r>
      <w:r>
        <w:rPr>
          <w:color w:val="000000"/>
          <w:sz w:val="22"/>
          <w:szCs w:val="22"/>
          <w:lang w:val="en-GB" w:eastAsia="en-GB"/>
        </w:rPr>
        <w:t xml:space="preserve">2. </w:t>
      </w:r>
      <w:r w:rsidRPr="00217361">
        <w:rPr>
          <w:color w:val="000000"/>
          <w:sz w:val="22"/>
          <w:szCs w:val="22"/>
          <w:lang w:val="en-GB" w:eastAsia="en-GB"/>
        </w:rPr>
        <w:t>Partido Popular</w:t>
      </w:r>
      <w:r>
        <w:rPr>
          <w:bCs/>
          <w:sz w:val="22"/>
          <w:szCs w:val="22"/>
          <w:lang w:val="es-ES_tradnl"/>
        </w:rPr>
        <w:t xml:space="preserve"> </w:t>
      </w:r>
    </w:p>
    <w:p w14:paraId="7504E606" w14:textId="0C4DE47D" w:rsidR="00C42338" w:rsidRDefault="00C42338" w:rsidP="00C42338">
      <w:pPr>
        <w:tabs>
          <w:tab w:val="left" w:pos="1702"/>
        </w:tabs>
        <w:rPr>
          <w:bCs/>
          <w:sz w:val="22"/>
          <w:szCs w:val="22"/>
          <w:lang w:val="es-ES_tradnl"/>
        </w:rPr>
      </w:pPr>
      <w:r>
        <w:rPr>
          <w:bCs/>
          <w:sz w:val="22"/>
          <w:szCs w:val="22"/>
          <w:lang w:val="es-ES_tradnl"/>
        </w:rPr>
        <w:tab/>
        <w:t xml:space="preserve">3. </w:t>
      </w:r>
      <w:r w:rsidRPr="00217361">
        <w:rPr>
          <w:color w:val="000000"/>
          <w:sz w:val="22"/>
          <w:szCs w:val="22"/>
          <w:lang w:val="en-GB" w:eastAsia="en-GB"/>
        </w:rPr>
        <w:t>Ciudadanos</w:t>
      </w:r>
      <w:r w:rsidRPr="00C42338" w:rsidDel="00CB1DFD">
        <w:rPr>
          <w:bCs/>
          <w:sz w:val="22"/>
          <w:szCs w:val="22"/>
          <w:lang w:val="es-ES_tradnl"/>
        </w:rPr>
        <w:t xml:space="preserve"> </w:t>
      </w:r>
    </w:p>
    <w:p w14:paraId="57F96518" w14:textId="234357CB" w:rsidR="00C42338" w:rsidRDefault="00C42338" w:rsidP="00C42338">
      <w:pPr>
        <w:tabs>
          <w:tab w:val="left" w:pos="1702"/>
        </w:tabs>
        <w:rPr>
          <w:bCs/>
          <w:sz w:val="22"/>
          <w:szCs w:val="22"/>
          <w:lang w:val="es-ES_tradnl"/>
        </w:rPr>
      </w:pPr>
      <w:r>
        <w:rPr>
          <w:bCs/>
          <w:sz w:val="22"/>
          <w:szCs w:val="22"/>
          <w:lang w:val="es-ES_tradnl"/>
        </w:rPr>
        <w:tab/>
        <w:t xml:space="preserve">4. </w:t>
      </w:r>
      <w:r w:rsidRPr="00217361">
        <w:rPr>
          <w:color w:val="000000"/>
          <w:sz w:val="22"/>
          <w:szCs w:val="22"/>
          <w:lang w:val="en-GB" w:eastAsia="en-GB"/>
        </w:rPr>
        <w:t>Unidas Podemos</w:t>
      </w:r>
      <w:r w:rsidRPr="00C42338" w:rsidDel="00CB1DFD">
        <w:rPr>
          <w:bCs/>
          <w:sz w:val="22"/>
          <w:szCs w:val="22"/>
          <w:lang w:val="es-ES_tradnl"/>
        </w:rPr>
        <w:t xml:space="preserve"> </w:t>
      </w:r>
    </w:p>
    <w:p w14:paraId="15A83FBC" w14:textId="77777777" w:rsidR="00C42338" w:rsidRDefault="00C42338" w:rsidP="00C42338">
      <w:pPr>
        <w:tabs>
          <w:tab w:val="left" w:pos="1702"/>
        </w:tabs>
        <w:rPr>
          <w:bCs/>
          <w:sz w:val="22"/>
          <w:szCs w:val="22"/>
          <w:lang w:val="es-ES_tradnl"/>
        </w:rPr>
      </w:pPr>
      <w:r>
        <w:rPr>
          <w:bCs/>
          <w:sz w:val="22"/>
          <w:szCs w:val="22"/>
          <w:lang w:val="es-ES_tradnl"/>
        </w:rPr>
        <w:tab/>
        <w:t>5. VOX</w:t>
      </w:r>
    </w:p>
    <w:p w14:paraId="72A1C5FE" w14:textId="2D896F30" w:rsidR="00C42338" w:rsidRDefault="00C42338" w:rsidP="00C42338">
      <w:pPr>
        <w:tabs>
          <w:tab w:val="left" w:pos="1702"/>
        </w:tabs>
        <w:rPr>
          <w:bCs/>
          <w:sz w:val="22"/>
          <w:szCs w:val="22"/>
          <w:lang w:val="es-ES_tradnl"/>
        </w:rPr>
      </w:pPr>
      <w:r>
        <w:rPr>
          <w:bCs/>
          <w:sz w:val="22"/>
          <w:szCs w:val="22"/>
          <w:lang w:val="es-ES_tradnl"/>
        </w:rPr>
        <w:tab/>
        <w:t xml:space="preserve">6. </w:t>
      </w:r>
      <w:r w:rsidRPr="00217361">
        <w:rPr>
          <w:color w:val="000000"/>
          <w:sz w:val="22"/>
          <w:szCs w:val="22"/>
          <w:lang w:val="en-GB" w:eastAsia="en-GB"/>
        </w:rPr>
        <w:t>Esquerra Republicana de Catalunya</w:t>
      </w:r>
    </w:p>
    <w:p w14:paraId="4335920A" w14:textId="77777777" w:rsidR="00C42338" w:rsidRDefault="00C42338" w:rsidP="00C42338">
      <w:pPr>
        <w:tabs>
          <w:tab w:val="left" w:pos="1702"/>
        </w:tabs>
        <w:rPr>
          <w:bCs/>
          <w:sz w:val="22"/>
          <w:szCs w:val="22"/>
          <w:lang w:val="es-ES_tradnl"/>
        </w:rPr>
      </w:pPr>
      <w:r>
        <w:rPr>
          <w:bCs/>
          <w:sz w:val="22"/>
          <w:szCs w:val="22"/>
          <w:lang w:val="es-ES_tradnl"/>
        </w:rPr>
        <w:tab/>
        <w:t xml:space="preserve">7. </w:t>
      </w:r>
      <w:r w:rsidRPr="00217361">
        <w:rPr>
          <w:color w:val="000000"/>
          <w:sz w:val="22"/>
          <w:szCs w:val="22"/>
          <w:lang w:val="en-GB" w:eastAsia="en-GB"/>
        </w:rPr>
        <w:t>Partido Nacionalista Vasco–Euzko Alderdi Jeltzalea</w:t>
      </w:r>
      <w:r w:rsidRPr="00C42338" w:rsidDel="00CB1DFD">
        <w:rPr>
          <w:bCs/>
          <w:sz w:val="22"/>
          <w:szCs w:val="22"/>
          <w:lang w:val="es-ES_tradnl"/>
        </w:rPr>
        <w:t xml:space="preserve"> </w:t>
      </w:r>
    </w:p>
    <w:p w14:paraId="793071B4" w14:textId="77777777" w:rsidR="00C42338" w:rsidRDefault="00C42338" w:rsidP="00C42338">
      <w:pPr>
        <w:tabs>
          <w:tab w:val="left" w:pos="1702"/>
        </w:tabs>
        <w:rPr>
          <w:bCs/>
          <w:sz w:val="22"/>
          <w:szCs w:val="22"/>
          <w:lang w:val="es-ES_tradnl"/>
        </w:rPr>
      </w:pPr>
      <w:r>
        <w:rPr>
          <w:bCs/>
          <w:sz w:val="22"/>
          <w:szCs w:val="22"/>
          <w:lang w:val="es-ES_tradnl"/>
        </w:rPr>
        <w:tab/>
        <w:t xml:space="preserve">8. </w:t>
      </w:r>
      <w:r w:rsidRPr="00217361">
        <w:rPr>
          <w:color w:val="000000"/>
          <w:sz w:val="22"/>
          <w:szCs w:val="22"/>
          <w:lang w:val="en-GB" w:eastAsia="en-GB"/>
        </w:rPr>
        <w:t>Junts per Catalunya</w:t>
      </w:r>
      <w:r w:rsidRPr="00C42338" w:rsidDel="00CB1DFD">
        <w:rPr>
          <w:bCs/>
          <w:sz w:val="22"/>
          <w:szCs w:val="22"/>
          <w:lang w:val="es-ES_tradnl"/>
        </w:rPr>
        <w:t xml:space="preserve"> </w:t>
      </w:r>
    </w:p>
    <w:p w14:paraId="5287120E" w14:textId="77777777" w:rsidR="00C42338" w:rsidRDefault="00C42338" w:rsidP="00C42338">
      <w:pPr>
        <w:tabs>
          <w:tab w:val="left" w:pos="1702"/>
        </w:tabs>
        <w:rPr>
          <w:bCs/>
          <w:sz w:val="22"/>
          <w:szCs w:val="22"/>
          <w:lang w:val="es-ES_tradnl"/>
        </w:rPr>
      </w:pPr>
      <w:r>
        <w:rPr>
          <w:bCs/>
          <w:sz w:val="22"/>
          <w:szCs w:val="22"/>
          <w:lang w:val="es-ES_tradnl"/>
        </w:rPr>
        <w:tab/>
        <w:t xml:space="preserve">9. </w:t>
      </w:r>
      <w:r w:rsidRPr="00217361">
        <w:rPr>
          <w:color w:val="000000"/>
          <w:sz w:val="22"/>
          <w:szCs w:val="22"/>
          <w:lang w:val="en-GB" w:eastAsia="en-GB"/>
        </w:rPr>
        <w:t>EH Bildu</w:t>
      </w:r>
      <w:r w:rsidRPr="00C42338" w:rsidDel="00CB1DFD">
        <w:rPr>
          <w:bCs/>
          <w:sz w:val="22"/>
          <w:szCs w:val="22"/>
          <w:lang w:val="es-ES_tradnl"/>
        </w:rPr>
        <w:t xml:space="preserve"> </w:t>
      </w:r>
    </w:p>
    <w:p w14:paraId="22CC931B" w14:textId="77777777" w:rsidR="00C42338" w:rsidRDefault="00C42338" w:rsidP="00C42338">
      <w:pPr>
        <w:tabs>
          <w:tab w:val="left" w:pos="1702"/>
        </w:tabs>
        <w:rPr>
          <w:bCs/>
          <w:sz w:val="22"/>
          <w:szCs w:val="22"/>
          <w:lang w:val="es-ES_tradnl"/>
        </w:rPr>
      </w:pPr>
      <w:r>
        <w:rPr>
          <w:bCs/>
          <w:sz w:val="22"/>
          <w:szCs w:val="22"/>
          <w:lang w:val="es-ES_tradnl"/>
        </w:rPr>
        <w:tab/>
        <w:t xml:space="preserve">10. </w:t>
      </w:r>
      <w:r w:rsidRPr="00217361">
        <w:rPr>
          <w:color w:val="000000"/>
          <w:sz w:val="22"/>
          <w:szCs w:val="22"/>
          <w:lang w:val="en-GB" w:eastAsia="en-GB"/>
        </w:rPr>
        <w:t>Compromís</w:t>
      </w:r>
      <w:r w:rsidRPr="00C42338" w:rsidDel="00CB1DFD">
        <w:rPr>
          <w:bCs/>
          <w:sz w:val="22"/>
          <w:szCs w:val="22"/>
          <w:lang w:val="es-ES_tradnl"/>
        </w:rPr>
        <w:t xml:space="preserve"> </w:t>
      </w:r>
    </w:p>
    <w:p w14:paraId="1D343B7E" w14:textId="77777777" w:rsidR="00C42338" w:rsidRDefault="00C42338" w:rsidP="00C42338">
      <w:pPr>
        <w:tabs>
          <w:tab w:val="left" w:pos="1702"/>
        </w:tabs>
        <w:rPr>
          <w:bCs/>
          <w:sz w:val="22"/>
          <w:szCs w:val="22"/>
          <w:lang w:val="es-ES_tradnl"/>
        </w:rPr>
      </w:pPr>
      <w:r>
        <w:rPr>
          <w:bCs/>
          <w:sz w:val="22"/>
          <w:szCs w:val="22"/>
          <w:lang w:val="es-ES_tradnl"/>
        </w:rPr>
        <w:tab/>
        <w:t xml:space="preserve">11. </w:t>
      </w:r>
      <w:r w:rsidRPr="00217361">
        <w:rPr>
          <w:color w:val="000000"/>
          <w:sz w:val="22"/>
          <w:szCs w:val="22"/>
          <w:lang w:val="en-GB" w:eastAsia="en-GB"/>
        </w:rPr>
        <w:t>Partido Animalista contra el Maltrato Animal</w:t>
      </w:r>
      <w:r w:rsidRPr="00C42338" w:rsidDel="00CB1DFD">
        <w:rPr>
          <w:bCs/>
          <w:sz w:val="22"/>
          <w:szCs w:val="22"/>
          <w:lang w:val="es-ES_tradnl"/>
        </w:rPr>
        <w:t xml:space="preserve"> </w:t>
      </w:r>
    </w:p>
    <w:p w14:paraId="77DB0B97" w14:textId="77777777" w:rsidR="00C42338" w:rsidRDefault="00C42338" w:rsidP="00C42338">
      <w:pPr>
        <w:tabs>
          <w:tab w:val="left" w:pos="1702"/>
        </w:tabs>
        <w:rPr>
          <w:bCs/>
          <w:sz w:val="22"/>
          <w:szCs w:val="22"/>
          <w:lang w:val="es-ES_tradnl"/>
        </w:rPr>
      </w:pPr>
      <w:r>
        <w:rPr>
          <w:bCs/>
          <w:sz w:val="22"/>
          <w:szCs w:val="22"/>
          <w:lang w:val="es-ES_tradnl"/>
        </w:rPr>
        <w:tab/>
        <w:t xml:space="preserve">12. </w:t>
      </w:r>
      <w:r w:rsidRPr="00217361">
        <w:rPr>
          <w:color w:val="000000"/>
          <w:sz w:val="22"/>
          <w:szCs w:val="22"/>
          <w:lang w:val="en-GB" w:eastAsia="en-GB"/>
        </w:rPr>
        <w:t>Coalición Canaria</w:t>
      </w:r>
      <w:r w:rsidRPr="00C42338" w:rsidDel="00CB1DFD">
        <w:rPr>
          <w:bCs/>
          <w:sz w:val="22"/>
          <w:szCs w:val="22"/>
          <w:lang w:val="es-ES_tradnl"/>
        </w:rPr>
        <w:t xml:space="preserve"> </w:t>
      </w:r>
    </w:p>
    <w:p w14:paraId="45A2AC69" w14:textId="77777777" w:rsidR="00C42338" w:rsidRDefault="00C42338" w:rsidP="00331634">
      <w:pPr>
        <w:shd w:val="clear" w:color="auto" w:fill="FFFFFF"/>
        <w:tabs>
          <w:tab w:val="left" w:pos="1702"/>
          <w:tab w:val="left" w:pos="4537"/>
        </w:tabs>
        <w:rPr>
          <w:color w:val="000000"/>
          <w:sz w:val="22"/>
          <w:szCs w:val="22"/>
          <w:lang w:val="en-GB" w:eastAsia="en-GB"/>
        </w:rPr>
      </w:pPr>
      <w:r>
        <w:rPr>
          <w:bCs/>
          <w:sz w:val="22"/>
          <w:szCs w:val="22"/>
          <w:lang w:val="es-ES_tradnl"/>
        </w:rPr>
        <w:tab/>
        <w:t xml:space="preserve">13. </w:t>
      </w:r>
      <w:r w:rsidRPr="00217361">
        <w:rPr>
          <w:color w:val="000000"/>
          <w:sz w:val="22"/>
          <w:szCs w:val="22"/>
          <w:lang w:val="en-GB" w:eastAsia="en-GB"/>
        </w:rPr>
        <w:t>Navarra Suma</w:t>
      </w:r>
    </w:p>
    <w:p w14:paraId="4B88F5EB" w14:textId="77777777" w:rsidR="00331634" w:rsidRPr="00F878C5" w:rsidRDefault="00331634" w:rsidP="00331634">
      <w:pPr>
        <w:shd w:val="clear" w:color="auto" w:fill="FFFFFF"/>
        <w:tabs>
          <w:tab w:val="left" w:pos="1702"/>
          <w:tab w:val="left" w:pos="4537"/>
        </w:tabs>
        <w:rPr>
          <w:sz w:val="22"/>
          <w:szCs w:val="22"/>
          <w:lang w:val="es-ES_tradnl"/>
        </w:rPr>
      </w:pPr>
      <w:r w:rsidRPr="00F878C5">
        <w:rPr>
          <w:sz w:val="22"/>
          <w:szCs w:val="22"/>
          <w:lang w:val="es-ES_tradnl"/>
        </w:rPr>
        <w:tab/>
        <w:t>...</w:t>
      </w:r>
    </w:p>
    <w:p w14:paraId="4BD3E0E8" w14:textId="247678EA" w:rsidR="0064191A" w:rsidRPr="00F878C5" w:rsidRDefault="00331634" w:rsidP="0064191A">
      <w:pPr>
        <w:shd w:val="clear" w:color="auto" w:fill="FFFFFF"/>
        <w:tabs>
          <w:tab w:val="left" w:pos="1702"/>
          <w:tab w:val="left" w:pos="4537"/>
        </w:tabs>
        <w:rPr>
          <w:sz w:val="22"/>
          <w:szCs w:val="22"/>
          <w:lang w:val="es-ES_tradnl"/>
        </w:rPr>
      </w:pPr>
      <w:r w:rsidRPr="00F878C5">
        <w:rPr>
          <w:sz w:val="22"/>
          <w:szCs w:val="22"/>
          <w:lang w:val="es-ES_tradnl"/>
        </w:rPr>
        <w:tab/>
      </w:r>
      <w:r w:rsidR="001A345E">
        <w:rPr>
          <w:sz w:val="22"/>
          <w:szCs w:val="22"/>
          <w:lang w:val="es-ES_tradnl"/>
        </w:rPr>
        <w:t>9</w:t>
      </w:r>
      <w:r w:rsidR="001A345E" w:rsidRPr="00F878C5">
        <w:rPr>
          <w:sz w:val="22"/>
          <w:szCs w:val="22"/>
          <w:lang w:val="es-ES_tradnl"/>
        </w:rPr>
        <w:t xml:space="preserve">0 </w:t>
      </w:r>
      <w:r w:rsidR="0064191A" w:rsidRPr="00F878C5">
        <w:rPr>
          <w:sz w:val="22"/>
          <w:szCs w:val="22"/>
          <w:lang w:val="es-ES_tradnl"/>
        </w:rPr>
        <w:t xml:space="preserve">Otro partido </w:t>
      </w:r>
    </w:p>
    <w:p w14:paraId="1A67F056" w14:textId="77777777" w:rsidR="0064191A" w:rsidRPr="00F878C5" w:rsidRDefault="0064191A" w:rsidP="0064191A">
      <w:pPr>
        <w:shd w:val="clear" w:color="auto" w:fill="FFFFFF"/>
        <w:tabs>
          <w:tab w:val="left" w:pos="1702"/>
          <w:tab w:val="left" w:pos="4537"/>
        </w:tabs>
        <w:rPr>
          <w:sz w:val="22"/>
          <w:szCs w:val="22"/>
          <w:lang w:val="es-ES_tradnl"/>
        </w:rPr>
      </w:pPr>
      <w:r w:rsidRPr="00F878C5">
        <w:rPr>
          <w:sz w:val="22"/>
          <w:szCs w:val="22"/>
          <w:lang w:val="es-ES_tradnl"/>
        </w:rPr>
        <w:tab/>
        <w:t>96 Votó blanco o nulo</w:t>
      </w:r>
    </w:p>
    <w:p w14:paraId="207BD4BB" w14:textId="77777777" w:rsidR="0064191A" w:rsidRPr="00F878C5" w:rsidRDefault="0064191A" w:rsidP="0064191A">
      <w:pPr>
        <w:shd w:val="clear" w:color="auto" w:fill="FFFFFF"/>
        <w:tabs>
          <w:tab w:val="left" w:pos="1702"/>
          <w:tab w:val="left" w:pos="4537"/>
        </w:tabs>
        <w:rPr>
          <w:sz w:val="22"/>
          <w:szCs w:val="22"/>
          <w:lang w:val="es-ES_tradnl"/>
        </w:rPr>
      </w:pPr>
      <w:r w:rsidRPr="00F878C5">
        <w:rPr>
          <w:sz w:val="22"/>
          <w:szCs w:val="22"/>
          <w:lang w:val="es-ES_tradnl"/>
        </w:rPr>
        <w:tab/>
        <w:t>97 No votó</w:t>
      </w:r>
    </w:p>
    <w:p w14:paraId="499CDA55" w14:textId="70097E46" w:rsidR="0064191A" w:rsidRPr="00F878C5" w:rsidRDefault="0064191A" w:rsidP="0064191A">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F878C5">
        <w:rPr>
          <w:rFonts w:ascii="Times New Roman" w:hAnsi="Times New Roman"/>
          <w:sz w:val="22"/>
          <w:szCs w:val="22"/>
          <w:lang w:val="es-ES_tradnl"/>
        </w:rPr>
        <w:tab/>
        <w:t>98 No s</w:t>
      </w:r>
      <w:r w:rsidR="00F12583" w:rsidRPr="00F878C5">
        <w:rPr>
          <w:rFonts w:ascii="Times New Roman" w:hAnsi="Times New Roman"/>
          <w:sz w:val="22"/>
          <w:szCs w:val="22"/>
          <w:lang w:val="es-ES_tradnl"/>
        </w:rPr>
        <w:t>é</w:t>
      </w:r>
    </w:p>
    <w:p w14:paraId="210268D2" w14:textId="60C283F7" w:rsidR="00331634" w:rsidRPr="00046C0C" w:rsidRDefault="0064191A" w:rsidP="00046C0C">
      <w:pPr>
        <w:pStyle w:val="Footer"/>
        <w:shd w:val="clear" w:color="auto" w:fill="FFFFFF"/>
        <w:tabs>
          <w:tab w:val="clear" w:pos="4819"/>
          <w:tab w:val="clear" w:pos="9071"/>
          <w:tab w:val="left" w:pos="1702"/>
          <w:tab w:val="left" w:pos="4537"/>
        </w:tabs>
      </w:pPr>
      <w:r w:rsidRPr="00F878C5">
        <w:rPr>
          <w:sz w:val="22"/>
          <w:szCs w:val="22"/>
          <w:lang w:val="es-ES_tradnl"/>
        </w:rPr>
        <w:t xml:space="preserve"> </w:t>
      </w:r>
    </w:p>
    <w:p w14:paraId="53A22819" w14:textId="2E2C93BD" w:rsidR="00331634" w:rsidRPr="00F878C5" w:rsidRDefault="00331634" w:rsidP="00331634">
      <w:pPr>
        <w:pStyle w:val="BodyText"/>
        <w:rPr>
          <w:szCs w:val="22"/>
          <w:lang w:val="es-ES_tradnl"/>
        </w:rPr>
      </w:pPr>
      <w:r w:rsidRPr="00F878C5">
        <w:rPr>
          <w:bCs/>
          <w:szCs w:val="22"/>
          <w:lang w:val="es-ES_tradnl"/>
        </w:rPr>
        <w:t>Q10</w:t>
      </w:r>
      <w:r w:rsidRPr="00F878C5">
        <w:rPr>
          <w:szCs w:val="22"/>
          <w:lang w:val="es-ES_tradnl"/>
        </w:rPr>
        <w:t xml:space="preserve"> </w:t>
      </w:r>
      <w:r w:rsidR="00DF62D9" w:rsidRPr="00F878C5">
        <w:rPr>
          <w:szCs w:val="22"/>
          <w:lang w:val="es-ES_tradnl"/>
        </w:rPr>
        <w:t>Hay muchos partidos políticos en España a los que les gustaría contar con su voto. ¿Cuál es la probabilidad de que Vd. vote alguna vez a alguno de los siguientes partidos? Por favor, use una escala del 0 al 10, donde '0' significa 'nada probable' y '10' significa 'muy probable'.</w:t>
      </w:r>
    </w:p>
    <w:p w14:paraId="7F2C91B3" w14:textId="77777777" w:rsidR="00DF62D9" w:rsidRPr="00F878C5" w:rsidRDefault="00DF62D9" w:rsidP="00331634">
      <w:pPr>
        <w:pStyle w:val="BodyText"/>
        <w:rPr>
          <w:szCs w:val="22"/>
          <w:lang w:val="es-ES_tradnl"/>
        </w:rPr>
      </w:pPr>
    </w:p>
    <w:p w14:paraId="1FF4572B" w14:textId="337FC84C" w:rsidR="00331634" w:rsidRPr="00F878C5" w:rsidRDefault="00331634" w:rsidP="00331634">
      <w:pPr>
        <w:pStyle w:val="BodyText"/>
        <w:rPr>
          <w:szCs w:val="22"/>
          <w:lang w:val="es-ES_tradnl"/>
        </w:rPr>
      </w:pPr>
    </w:p>
    <w:tbl>
      <w:tblP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9"/>
        <w:gridCol w:w="520"/>
        <w:gridCol w:w="284"/>
        <w:gridCol w:w="283"/>
        <w:gridCol w:w="426"/>
        <w:gridCol w:w="425"/>
        <w:gridCol w:w="425"/>
        <w:gridCol w:w="425"/>
        <w:gridCol w:w="284"/>
        <w:gridCol w:w="425"/>
        <w:gridCol w:w="992"/>
        <w:gridCol w:w="1021"/>
      </w:tblGrid>
      <w:tr w:rsidR="005E1AC9" w:rsidRPr="009A1EDD" w14:paraId="7BC3088F" w14:textId="77777777" w:rsidTr="005E1AC9">
        <w:trPr>
          <w:trHeight w:val="2000"/>
        </w:trPr>
        <w:tc>
          <w:tcPr>
            <w:tcW w:w="2263" w:type="dxa"/>
            <w:shd w:val="clear" w:color="auto" w:fill="auto"/>
          </w:tcPr>
          <w:p w14:paraId="7BC0D0BA" w14:textId="77777777" w:rsidR="00C42338" w:rsidRPr="00F878C5" w:rsidRDefault="00C42338" w:rsidP="00187787">
            <w:pPr>
              <w:jc w:val="center"/>
              <w:rPr>
                <w:sz w:val="22"/>
                <w:szCs w:val="22"/>
                <w:lang w:val="es-ES_tradnl"/>
              </w:rPr>
            </w:pPr>
          </w:p>
        </w:tc>
        <w:tc>
          <w:tcPr>
            <w:tcW w:w="709" w:type="dxa"/>
            <w:shd w:val="clear" w:color="auto" w:fill="auto"/>
          </w:tcPr>
          <w:p w14:paraId="2F14740B" w14:textId="77777777" w:rsidR="00C42338" w:rsidRPr="00F878C5" w:rsidRDefault="00C42338" w:rsidP="00187787">
            <w:pPr>
              <w:jc w:val="center"/>
              <w:rPr>
                <w:sz w:val="22"/>
                <w:szCs w:val="22"/>
                <w:lang w:val="es-ES_tradnl"/>
              </w:rPr>
            </w:pPr>
            <w:r w:rsidRPr="00F878C5">
              <w:rPr>
                <w:sz w:val="22"/>
                <w:szCs w:val="22"/>
                <w:lang w:val="es-ES_tradnl"/>
              </w:rPr>
              <w:t>0</w:t>
            </w:r>
          </w:p>
          <w:p w14:paraId="5D15F606" w14:textId="4833CC33" w:rsidR="00C42338" w:rsidRPr="00F878C5" w:rsidRDefault="00C42338" w:rsidP="00187787">
            <w:pPr>
              <w:jc w:val="center"/>
              <w:rPr>
                <w:sz w:val="22"/>
                <w:szCs w:val="22"/>
                <w:lang w:val="es-ES_tradnl"/>
              </w:rPr>
            </w:pPr>
            <w:r w:rsidRPr="00F878C5">
              <w:rPr>
                <w:sz w:val="22"/>
                <w:szCs w:val="22"/>
                <w:lang w:val="es-ES_tradnl"/>
              </w:rPr>
              <w:t>Nada prob able</w:t>
            </w:r>
          </w:p>
        </w:tc>
        <w:tc>
          <w:tcPr>
            <w:tcW w:w="520" w:type="dxa"/>
            <w:shd w:val="clear" w:color="auto" w:fill="auto"/>
          </w:tcPr>
          <w:p w14:paraId="2E8C2D61"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52B5BCFA"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211F9B63"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5498F344"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0AB94A6D"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0168FF75"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341CE666"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53BFA80D"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7A9EED9F"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3E0EEEB0" w14:textId="77777777" w:rsidR="00C42338" w:rsidRPr="00F878C5" w:rsidRDefault="00C42338" w:rsidP="00187787">
            <w:pPr>
              <w:jc w:val="center"/>
              <w:rPr>
                <w:sz w:val="22"/>
                <w:szCs w:val="22"/>
                <w:lang w:val="es-ES_tradnl"/>
              </w:rPr>
            </w:pPr>
            <w:r w:rsidRPr="00F878C5">
              <w:rPr>
                <w:sz w:val="22"/>
                <w:szCs w:val="22"/>
                <w:lang w:val="es-ES_tradnl"/>
              </w:rPr>
              <w:t>10</w:t>
            </w:r>
          </w:p>
          <w:p w14:paraId="4195DCDF" w14:textId="6DDAE58B" w:rsidR="00C42338" w:rsidRPr="00F878C5" w:rsidRDefault="00C42338" w:rsidP="00187787">
            <w:pPr>
              <w:jc w:val="center"/>
              <w:rPr>
                <w:sz w:val="22"/>
                <w:szCs w:val="22"/>
                <w:lang w:val="es-ES_tradnl"/>
              </w:rPr>
            </w:pPr>
            <w:r w:rsidRPr="00F878C5">
              <w:rPr>
                <w:sz w:val="22"/>
                <w:szCs w:val="22"/>
                <w:lang w:val="es-ES_tradnl"/>
              </w:rPr>
              <w:t>Muy prob able</w:t>
            </w:r>
          </w:p>
        </w:tc>
        <w:tc>
          <w:tcPr>
            <w:tcW w:w="1021" w:type="dxa"/>
            <w:shd w:val="clear" w:color="auto" w:fill="auto"/>
          </w:tcPr>
          <w:p w14:paraId="2873BBAF" w14:textId="47384FC9" w:rsidR="00C42338" w:rsidRPr="00F878C5" w:rsidRDefault="00552E15" w:rsidP="00187787">
            <w:pPr>
              <w:rPr>
                <w:sz w:val="22"/>
                <w:szCs w:val="22"/>
                <w:lang w:val="es-ES_tradnl"/>
              </w:rPr>
            </w:pPr>
            <w:r>
              <w:rPr>
                <w:sz w:val="22"/>
                <w:szCs w:val="22"/>
                <w:lang w:val="es-ES_tradnl"/>
              </w:rPr>
              <w:t xml:space="preserve">No </w:t>
            </w:r>
            <w:r w:rsidR="006524E3">
              <w:rPr>
                <w:sz w:val="22"/>
                <w:szCs w:val="22"/>
                <w:lang w:val="es-ES_tradnl"/>
              </w:rPr>
              <w:t>conozco el partido</w:t>
            </w:r>
          </w:p>
          <w:p w14:paraId="7AF3F320" w14:textId="77777777" w:rsidR="00C42338" w:rsidRPr="00F878C5" w:rsidRDefault="00C42338" w:rsidP="00187787">
            <w:pPr>
              <w:rPr>
                <w:sz w:val="22"/>
                <w:szCs w:val="22"/>
                <w:lang w:val="es-ES_tradnl"/>
              </w:rPr>
            </w:pPr>
          </w:p>
        </w:tc>
      </w:tr>
      <w:tr w:rsidR="005E1AC9" w:rsidRPr="009A1EDD" w14:paraId="6F0E5C57" w14:textId="77777777" w:rsidTr="005E1AC9">
        <w:tc>
          <w:tcPr>
            <w:tcW w:w="2263" w:type="dxa"/>
            <w:shd w:val="clear" w:color="auto" w:fill="auto"/>
          </w:tcPr>
          <w:p w14:paraId="042C528F" w14:textId="062D8A09" w:rsidR="00C42338" w:rsidRPr="00F878C5" w:rsidRDefault="00C42338" w:rsidP="00F878C5">
            <w:pPr>
              <w:tabs>
                <w:tab w:val="left" w:pos="1702"/>
              </w:tabs>
              <w:rPr>
                <w:bCs/>
                <w:sz w:val="22"/>
                <w:szCs w:val="22"/>
                <w:lang w:val="es-ES_tradnl"/>
              </w:rPr>
            </w:pPr>
            <w:r w:rsidRPr="00C42338">
              <w:rPr>
                <w:color w:val="000000"/>
                <w:sz w:val="22"/>
                <w:szCs w:val="22"/>
                <w:lang w:val="en-GB" w:eastAsia="en-GB"/>
              </w:rPr>
              <w:lastRenderedPageBreak/>
              <w:t>Partido Socialista Obrero Español</w:t>
            </w:r>
            <w:r w:rsidRPr="00C42338" w:rsidDel="00CB1DFD">
              <w:rPr>
                <w:bCs/>
                <w:sz w:val="22"/>
                <w:szCs w:val="22"/>
                <w:lang w:val="es-ES_tradnl"/>
              </w:rPr>
              <w:t xml:space="preserve"> </w:t>
            </w:r>
            <w:r>
              <w:rPr>
                <w:bCs/>
                <w:sz w:val="22"/>
                <w:szCs w:val="22"/>
                <w:lang w:val="es-ES_tradnl"/>
              </w:rPr>
              <w:t>(PSOE)</w:t>
            </w:r>
          </w:p>
        </w:tc>
        <w:tc>
          <w:tcPr>
            <w:tcW w:w="709" w:type="dxa"/>
            <w:shd w:val="clear" w:color="auto" w:fill="auto"/>
          </w:tcPr>
          <w:p w14:paraId="3367EE20" w14:textId="77777777" w:rsidR="00C42338" w:rsidRPr="00F878C5" w:rsidRDefault="00C42338" w:rsidP="00187787">
            <w:pPr>
              <w:jc w:val="center"/>
              <w:rPr>
                <w:sz w:val="22"/>
                <w:szCs w:val="22"/>
                <w:lang w:val="es-ES_tradnl"/>
              </w:rPr>
            </w:pPr>
            <w:r w:rsidRPr="00F878C5">
              <w:rPr>
                <w:sz w:val="22"/>
                <w:szCs w:val="22"/>
                <w:lang w:val="es-ES_tradnl"/>
              </w:rPr>
              <w:t>0</w:t>
            </w:r>
          </w:p>
        </w:tc>
        <w:tc>
          <w:tcPr>
            <w:tcW w:w="520" w:type="dxa"/>
            <w:shd w:val="clear" w:color="auto" w:fill="auto"/>
          </w:tcPr>
          <w:p w14:paraId="3527019D"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3475C285"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24B44408"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32A2A6F9"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24EC5D8C"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1ACD9B74"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5CD17194"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69FF1CB2"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7AFCC203"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4DABD5C4" w14:textId="77777777" w:rsidR="00C42338" w:rsidRPr="00F878C5" w:rsidRDefault="00C42338" w:rsidP="00187787">
            <w:pPr>
              <w:jc w:val="center"/>
              <w:rPr>
                <w:sz w:val="22"/>
                <w:szCs w:val="22"/>
                <w:lang w:val="es-ES_tradnl"/>
              </w:rPr>
            </w:pPr>
            <w:r w:rsidRPr="00F878C5">
              <w:rPr>
                <w:sz w:val="22"/>
                <w:szCs w:val="22"/>
                <w:lang w:val="es-ES_tradnl"/>
              </w:rPr>
              <w:t>10</w:t>
            </w:r>
          </w:p>
        </w:tc>
        <w:tc>
          <w:tcPr>
            <w:tcW w:w="1021" w:type="dxa"/>
            <w:shd w:val="clear" w:color="auto" w:fill="auto"/>
          </w:tcPr>
          <w:p w14:paraId="2768804A" w14:textId="1C153604" w:rsidR="00C42338" w:rsidRPr="00F878C5" w:rsidRDefault="00C42338" w:rsidP="00187787">
            <w:pPr>
              <w:jc w:val="center"/>
              <w:rPr>
                <w:sz w:val="22"/>
                <w:szCs w:val="22"/>
                <w:lang w:val="es-ES_tradnl"/>
              </w:rPr>
            </w:pPr>
            <w:r w:rsidRPr="00F878C5">
              <w:rPr>
                <w:sz w:val="22"/>
                <w:szCs w:val="22"/>
                <w:lang w:val="es-ES_tradnl"/>
              </w:rPr>
              <w:t>9</w:t>
            </w:r>
            <w:r w:rsidR="009657EE">
              <w:rPr>
                <w:sz w:val="22"/>
                <w:szCs w:val="22"/>
                <w:lang w:val="es-ES_tradnl"/>
              </w:rPr>
              <w:t>8</w:t>
            </w:r>
          </w:p>
        </w:tc>
      </w:tr>
      <w:tr w:rsidR="005E1AC9" w:rsidRPr="009A1EDD" w14:paraId="75C7D84A" w14:textId="77777777" w:rsidTr="005E1AC9">
        <w:tc>
          <w:tcPr>
            <w:tcW w:w="2263" w:type="dxa"/>
            <w:shd w:val="clear" w:color="auto" w:fill="auto"/>
          </w:tcPr>
          <w:p w14:paraId="14F95E0F" w14:textId="74C5FA83" w:rsidR="00C42338" w:rsidRPr="00F878C5" w:rsidRDefault="00C42338" w:rsidP="00187787">
            <w:pPr>
              <w:rPr>
                <w:sz w:val="22"/>
                <w:szCs w:val="22"/>
                <w:lang w:val="es-ES_tradnl" w:eastAsia="en-GB"/>
              </w:rPr>
            </w:pPr>
            <w:r w:rsidRPr="00217361">
              <w:rPr>
                <w:color w:val="000000"/>
                <w:sz w:val="22"/>
                <w:szCs w:val="22"/>
                <w:lang w:val="en-GB" w:eastAsia="en-GB"/>
              </w:rPr>
              <w:t>Partido Popular</w:t>
            </w:r>
            <w:r>
              <w:rPr>
                <w:bCs/>
                <w:sz w:val="22"/>
                <w:szCs w:val="22"/>
                <w:lang w:val="es-ES_tradnl"/>
              </w:rPr>
              <w:t xml:space="preserve"> (PP)</w:t>
            </w:r>
          </w:p>
        </w:tc>
        <w:tc>
          <w:tcPr>
            <w:tcW w:w="709" w:type="dxa"/>
            <w:shd w:val="clear" w:color="auto" w:fill="auto"/>
          </w:tcPr>
          <w:p w14:paraId="3D9A2105" w14:textId="77777777" w:rsidR="00C42338" w:rsidRPr="00F878C5" w:rsidRDefault="00C42338" w:rsidP="00187787">
            <w:pPr>
              <w:jc w:val="center"/>
              <w:rPr>
                <w:sz w:val="22"/>
                <w:szCs w:val="22"/>
                <w:lang w:val="es-ES_tradnl"/>
              </w:rPr>
            </w:pPr>
            <w:r w:rsidRPr="00F878C5">
              <w:rPr>
                <w:sz w:val="22"/>
                <w:szCs w:val="22"/>
                <w:lang w:val="es-ES_tradnl"/>
              </w:rPr>
              <w:t>0</w:t>
            </w:r>
          </w:p>
        </w:tc>
        <w:tc>
          <w:tcPr>
            <w:tcW w:w="520" w:type="dxa"/>
            <w:shd w:val="clear" w:color="auto" w:fill="auto"/>
          </w:tcPr>
          <w:p w14:paraId="5CF17FCD"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37C0C426"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7931B620"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0324DF0B"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388D4E63"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2004F7F2"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79A8D06F"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5C512424"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2FE44F9F"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64CF58BB" w14:textId="77777777" w:rsidR="00C42338" w:rsidRPr="00F878C5" w:rsidRDefault="00C42338" w:rsidP="00187787">
            <w:pPr>
              <w:jc w:val="center"/>
              <w:rPr>
                <w:sz w:val="22"/>
                <w:szCs w:val="22"/>
                <w:lang w:val="es-ES_tradnl"/>
              </w:rPr>
            </w:pPr>
            <w:r w:rsidRPr="00F878C5">
              <w:rPr>
                <w:sz w:val="22"/>
                <w:szCs w:val="22"/>
                <w:lang w:val="es-ES_tradnl"/>
              </w:rPr>
              <w:t>10</w:t>
            </w:r>
          </w:p>
        </w:tc>
        <w:tc>
          <w:tcPr>
            <w:tcW w:w="1021" w:type="dxa"/>
            <w:shd w:val="clear" w:color="auto" w:fill="auto"/>
          </w:tcPr>
          <w:p w14:paraId="4E538951" w14:textId="6A28633B" w:rsidR="00C42338" w:rsidRPr="00F878C5" w:rsidRDefault="009657EE" w:rsidP="00187787">
            <w:pPr>
              <w:jc w:val="center"/>
              <w:rPr>
                <w:sz w:val="22"/>
                <w:szCs w:val="22"/>
                <w:lang w:val="es-ES_tradnl"/>
              </w:rPr>
            </w:pPr>
            <w:r w:rsidRPr="00217361">
              <w:rPr>
                <w:sz w:val="22"/>
                <w:szCs w:val="22"/>
                <w:lang w:val="es-ES_tradnl"/>
              </w:rPr>
              <w:t>9</w:t>
            </w:r>
            <w:r>
              <w:rPr>
                <w:sz w:val="22"/>
                <w:szCs w:val="22"/>
                <w:lang w:val="es-ES_tradnl"/>
              </w:rPr>
              <w:t>8</w:t>
            </w:r>
          </w:p>
        </w:tc>
      </w:tr>
      <w:tr w:rsidR="005E1AC9" w:rsidRPr="009A1EDD" w14:paraId="7EEA27CD" w14:textId="77777777" w:rsidTr="005E1AC9">
        <w:tc>
          <w:tcPr>
            <w:tcW w:w="2263" w:type="dxa"/>
            <w:shd w:val="clear" w:color="auto" w:fill="auto"/>
          </w:tcPr>
          <w:p w14:paraId="0EC1965B" w14:textId="5A871DA9" w:rsidR="00C42338" w:rsidRPr="00F878C5" w:rsidRDefault="00441EF0" w:rsidP="00187787">
            <w:pPr>
              <w:rPr>
                <w:sz w:val="22"/>
                <w:szCs w:val="22"/>
                <w:lang w:val="es-ES_tradnl" w:eastAsia="en-GB"/>
              </w:rPr>
            </w:pPr>
            <w:r w:rsidRPr="00217361">
              <w:rPr>
                <w:color w:val="000000"/>
                <w:sz w:val="22"/>
                <w:szCs w:val="22"/>
                <w:lang w:val="en-GB" w:eastAsia="en-GB"/>
              </w:rPr>
              <w:t>Unidas Podemos</w:t>
            </w:r>
            <w:r w:rsidRPr="00C42338" w:rsidDel="00CB1DFD">
              <w:rPr>
                <w:bCs/>
                <w:sz w:val="22"/>
                <w:szCs w:val="22"/>
                <w:lang w:val="es-ES_tradnl"/>
              </w:rPr>
              <w:t xml:space="preserve"> </w:t>
            </w:r>
            <w:r>
              <w:rPr>
                <w:bCs/>
                <w:sz w:val="22"/>
                <w:szCs w:val="22"/>
                <w:lang w:val="es-ES_tradnl"/>
              </w:rPr>
              <w:t>(UP)</w:t>
            </w:r>
          </w:p>
        </w:tc>
        <w:tc>
          <w:tcPr>
            <w:tcW w:w="709" w:type="dxa"/>
            <w:shd w:val="clear" w:color="auto" w:fill="auto"/>
          </w:tcPr>
          <w:p w14:paraId="33B1E41F" w14:textId="77777777" w:rsidR="00C42338" w:rsidRPr="00F878C5" w:rsidRDefault="00C42338" w:rsidP="00187787">
            <w:pPr>
              <w:jc w:val="center"/>
              <w:rPr>
                <w:sz w:val="22"/>
                <w:szCs w:val="22"/>
                <w:lang w:val="es-ES_tradnl"/>
              </w:rPr>
            </w:pPr>
            <w:r w:rsidRPr="00F878C5">
              <w:rPr>
                <w:sz w:val="22"/>
                <w:szCs w:val="22"/>
                <w:lang w:val="es-ES_tradnl"/>
              </w:rPr>
              <w:t>0</w:t>
            </w:r>
          </w:p>
        </w:tc>
        <w:tc>
          <w:tcPr>
            <w:tcW w:w="520" w:type="dxa"/>
            <w:shd w:val="clear" w:color="auto" w:fill="auto"/>
          </w:tcPr>
          <w:p w14:paraId="4A89428B"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0ECA9AB4"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0D9D9474"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7154EE4B"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6246B060"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4CE939E7"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2A5F2365"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1EDD9051"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34F636DD"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64A3820B" w14:textId="77777777" w:rsidR="00C42338" w:rsidRPr="00F878C5" w:rsidRDefault="00C42338" w:rsidP="00187787">
            <w:pPr>
              <w:jc w:val="center"/>
              <w:rPr>
                <w:sz w:val="22"/>
                <w:szCs w:val="22"/>
                <w:lang w:val="es-ES_tradnl"/>
              </w:rPr>
            </w:pPr>
            <w:r w:rsidRPr="00F878C5">
              <w:rPr>
                <w:sz w:val="22"/>
                <w:szCs w:val="22"/>
                <w:lang w:val="es-ES_tradnl"/>
              </w:rPr>
              <w:t>10</w:t>
            </w:r>
          </w:p>
        </w:tc>
        <w:tc>
          <w:tcPr>
            <w:tcW w:w="1021" w:type="dxa"/>
            <w:shd w:val="clear" w:color="auto" w:fill="auto"/>
          </w:tcPr>
          <w:p w14:paraId="632433F5" w14:textId="35C5AC2B" w:rsidR="00C42338" w:rsidRPr="00F878C5" w:rsidRDefault="009657EE" w:rsidP="00187787">
            <w:pPr>
              <w:jc w:val="center"/>
              <w:rPr>
                <w:sz w:val="22"/>
                <w:szCs w:val="22"/>
                <w:lang w:val="es-ES_tradnl"/>
              </w:rPr>
            </w:pPr>
            <w:r w:rsidRPr="00217361">
              <w:rPr>
                <w:sz w:val="22"/>
                <w:szCs w:val="22"/>
                <w:lang w:val="es-ES_tradnl"/>
              </w:rPr>
              <w:t>9</w:t>
            </w:r>
            <w:r>
              <w:rPr>
                <w:sz w:val="22"/>
                <w:szCs w:val="22"/>
                <w:lang w:val="es-ES_tradnl"/>
              </w:rPr>
              <w:t>8</w:t>
            </w:r>
          </w:p>
        </w:tc>
      </w:tr>
      <w:tr w:rsidR="005E1AC9" w:rsidRPr="009A1EDD" w14:paraId="0313B9BB" w14:textId="77777777" w:rsidTr="005E1AC9">
        <w:tc>
          <w:tcPr>
            <w:tcW w:w="2263" w:type="dxa"/>
            <w:shd w:val="clear" w:color="auto" w:fill="auto"/>
          </w:tcPr>
          <w:p w14:paraId="7805CF97" w14:textId="0C89B5A3" w:rsidR="00C42338" w:rsidRPr="00F878C5" w:rsidRDefault="00441EF0" w:rsidP="00187787">
            <w:pPr>
              <w:rPr>
                <w:sz w:val="22"/>
                <w:szCs w:val="22"/>
                <w:lang w:val="es-ES_tradnl" w:eastAsia="en-GB"/>
              </w:rPr>
            </w:pPr>
            <w:r>
              <w:rPr>
                <w:sz w:val="22"/>
                <w:szCs w:val="22"/>
                <w:lang w:val="es-ES_tradnl" w:eastAsia="en-GB"/>
              </w:rPr>
              <w:t>Ciudadanos</w:t>
            </w:r>
          </w:p>
        </w:tc>
        <w:tc>
          <w:tcPr>
            <w:tcW w:w="709" w:type="dxa"/>
            <w:shd w:val="clear" w:color="auto" w:fill="auto"/>
          </w:tcPr>
          <w:p w14:paraId="11F9D842" w14:textId="77777777" w:rsidR="00C42338" w:rsidRPr="00F878C5" w:rsidRDefault="00C42338" w:rsidP="00187787">
            <w:pPr>
              <w:jc w:val="center"/>
              <w:rPr>
                <w:sz w:val="22"/>
                <w:szCs w:val="22"/>
                <w:lang w:val="es-ES_tradnl"/>
              </w:rPr>
            </w:pPr>
            <w:r w:rsidRPr="00F878C5">
              <w:rPr>
                <w:sz w:val="22"/>
                <w:szCs w:val="22"/>
                <w:lang w:val="es-ES_tradnl"/>
              </w:rPr>
              <w:t>0</w:t>
            </w:r>
          </w:p>
        </w:tc>
        <w:tc>
          <w:tcPr>
            <w:tcW w:w="520" w:type="dxa"/>
            <w:shd w:val="clear" w:color="auto" w:fill="auto"/>
          </w:tcPr>
          <w:p w14:paraId="38EA0DF4"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06262967"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010F0D25"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3977E4D0"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4791C506"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3E4044BB"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429993B3"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18C404BC"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32F65772"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2F857E44" w14:textId="77777777" w:rsidR="00C42338" w:rsidRPr="00F878C5" w:rsidRDefault="00C42338" w:rsidP="00187787">
            <w:pPr>
              <w:jc w:val="center"/>
              <w:rPr>
                <w:sz w:val="22"/>
                <w:szCs w:val="22"/>
                <w:lang w:val="es-ES_tradnl"/>
              </w:rPr>
            </w:pPr>
            <w:r w:rsidRPr="00F878C5">
              <w:rPr>
                <w:sz w:val="22"/>
                <w:szCs w:val="22"/>
                <w:lang w:val="es-ES_tradnl"/>
              </w:rPr>
              <w:t>10</w:t>
            </w:r>
          </w:p>
        </w:tc>
        <w:tc>
          <w:tcPr>
            <w:tcW w:w="1021" w:type="dxa"/>
            <w:shd w:val="clear" w:color="auto" w:fill="auto"/>
          </w:tcPr>
          <w:p w14:paraId="07AC966E" w14:textId="46903849" w:rsidR="00C42338" w:rsidRPr="00F878C5" w:rsidRDefault="009657EE" w:rsidP="00187787">
            <w:pPr>
              <w:jc w:val="center"/>
              <w:rPr>
                <w:sz w:val="22"/>
                <w:szCs w:val="22"/>
                <w:lang w:val="es-ES_tradnl"/>
              </w:rPr>
            </w:pPr>
            <w:r w:rsidRPr="00217361">
              <w:rPr>
                <w:sz w:val="22"/>
                <w:szCs w:val="22"/>
                <w:lang w:val="es-ES_tradnl"/>
              </w:rPr>
              <w:t>9</w:t>
            </w:r>
            <w:r>
              <w:rPr>
                <w:sz w:val="22"/>
                <w:szCs w:val="22"/>
                <w:lang w:val="es-ES_tradnl"/>
              </w:rPr>
              <w:t>8</w:t>
            </w:r>
          </w:p>
        </w:tc>
      </w:tr>
      <w:tr w:rsidR="005E1AC9" w:rsidRPr="009A1EDD" w14:paraId="1D3E01ED" w14:textId="77777777" w:rsidTr="005E1AC9">
        <w:tc>
          <w:tcPr>
            <w:tcW w:w="2263" w:type="dxa"/>
            <w:shd w:val="clear" w:color="auto" w:fill="auto"/>
          </w:tcPr>
          <w:p w14:paraId="26C8DE27" w14:textId="25CC285B" w:rsidR="00C42338" w:rsidRPr="00F878C5" w:rsidRDefault="00C42338" w:rsidP="00187787">
            <w:pPr>
              <w:rPr>
                <w:sz w:val="22"/>
                <w:szCs w:val="22"/>
                <w:lang w:val="es-ES_tradnl" w:eastAsia="en-GB"/>
              </w:rPr>
            </w:pPr>
            <w:r>
              <w:rPr>
                <w:sz w:val="22"/>
                <w:szCs w:val="22"/>
                <w:lang w:val="es-ES_tradnl" w:eastAsia="en-GB"/>
              </w:rPr>
              <w:t>VOX</w:t>
            </w:r>
          </w:p>
        </w:tc>
        <w:tc>
          <w:tcPr>
            <w:tcW w:w="709" w:type="dxa"/>
            <w:shd w:val="clear" w:color="auto" w:fill="auto"/>
          </w:tcPr>
          <w:p w14:paraId="02FF3FE3" w14:textId="77777777" w:rsidR="00C42338" w:rsidRPr="00F878C5" w:rsidRDefault="00C42338" w:rsidP="00187787">
            <w:pPr>
              <w:jc w:val="center"/>
              <w:rPr>
                <w:sz w:val="22"/>
                <w:szCs w:val="22"/>
                <w:lang w:val="es-ES_tradnl"/>
              </w:rPr>
            </w:pPr>
            <w:r w:rsidRPr="00F878C5">
              <w:rPr>
                <w:sz w:val="22"/>
                <w:szCs w:val="22"/>
                <w:lang w:val="es-ES_tradnl"/>
              </w:rPr>
              <w:t>0</w:t>
            </w:r>
          </w:p>
        </w:tc>
        <w:tc>
          <w:tcPr>
            <w:tcW w:w="520" w:type="dxa"/>
            <w:shd w:val="clear" w:color="auto" w:fill="auto"/>
          </w:tcPr>
          <w:p w14:paraId="1542970C"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36A967F3"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1C05B5CA"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221BB810"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1C7101B3"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365AF93C"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5B183807"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4B2A5E73"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33764FEC"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5CE4EB06" w14:textId="77777777" w:rsidR="00C42338" w:rsidRPr="00F878C5" w:rsidRDefault="00C42338" w:rsidP="00187787">
            <w:pPr>
              <w:jc w:val="center"/>
              <w:rPr>
                <w:sz w:val="22"/>
                <w:szCs w:val="22"/>
                <w:lang w:val="es-ES_tradnl"/>
              </w:rPr>
            </w:pPr>
            <w:r w:rsidRPr="00F878C5">
              <w:rPr>
                <w:sz w:val="22"/>
                <w:szCs w:val="22"/>
                <w:lang w:val="es-ES_tradnl"/>
              </w:rPr>
              <w:t>10</w:t>
            </w:r>
          </w:p>
        </w:tc>
        <w:tc>
          <w:tcPr>
            <w:tcW w:w="1021" w:type="dxa"/>
            <w:shd w:val="clear" w:color="auto" w:fill="auto"/>
          </w:tcPr>
          <w:p w14:paraId="4CDB89B0" w14:textId="2434EAC0" w:rsidR="00C42338" w:rsidRPr="00F878C5" w:rsidRDefault="009657EE" w:rsidP="00187787">
            <w:pPr>
              <w:jc w:val="center"/>
              <w:rPr>
                <w:sz w:val="22"/>
                <w:szCs w:val="22"/>
                <w:lang w:val="es-ES_tradnl"/>
              </w:rPr>
            </w:pPr>
            <w:r w:rsidRPr="00217361">
              <w:rPr>
                <w:sz w:val="22"/>
                <w:szCs w:val="22"/>
                <w:lang w:val="es-ES_tradnl"/>
              </w:rPr>
              <w:t>9</w:t>
            </w:r>
            <w:r>
              <w:rPr>
                <w:sz w:val="22"/>
                <w:szCs w:val="22"/>
                <w:lang w:val="es-ES_tradnl"/>
              </w:rPr>
              <w:t>8</w:t>
            </w:r>
          </w:p>
        </w:tc>
      </w:tr>
      <w:tr w:rsidR="005E1AC9" w:rsidRPr="009A1EDD" w14:paraId="241054C6" w14:textId="77777777" w:rsidTr="005E1AC9">
        <w:trPr>
          <w:trHeight w:val="101"/>
        </w:trPr>
        <w:tc>
          <w:tcPr>
            <w:tcW w:w="2263" w:type="dxa"/>
            <w:shd w:val="clear" w:color="auto" w:fill="auto"/>
          </w:tcPr>
          <w:p w14:paraId="6EDCA488" w14:textId="2A51FB38" w:rsidR="00C42338" w:rsidRPr="00441EF0" w:rsidRDefault="00441EF0" w:rsidP="00441EF0">
            <w:pPr>
              <w:rPr>
                <w:color w:val="000000"/>
                <w:sz w:val="22"/>
                <w:szCs w:val="22"/>
                <w:lang w:val="en-GB" w:eastAsia="en-GB"/>
              </w:rPr>
            </w:pPr>
            <w:r w:rsidRPr="00441EF0">
              <w:rPr>
                <w:color w:val="000000"/>
                <w:sz w:val="22"/>
                <w:szCs w:val="22"/>
                <w:lang w:val="en-GB" w:eastAsia="en-GB"/>
              </w:rPr>
              <w:t xml:space="preserve">Ahora Repúblicas (Esquerra Republicana de Catalunya </w:t>
            </w:r>
            <w:r>
              <w:rPr>
                <w:color w:val="000000"/>
                <w:sz w:val="22"/>
                <w:szCs w:val="22"/>
                <w:lang w:val="en-GB" w:eastAsia="en-GB"/>
              </w:rPr>
              <w:t>y otros)</w:t>
            </w:r>
          </w:p>
        </w:tc>
        <w:tc>
          <w:tcPr>
            <w:tcW w:w="709" w:type="dxa"/>
            <w:shd w:val="clear" w:color="auto" w:fill="auto"/>
          </w:tcPr>
          <w:p w14:paraId="21A0E188" w14:textId="77777777" w:rsidR="00C42338" w:rsidRPr="00F878C5" w:rsidRDefault="00C42338" w:rsidP="00187787">
            <w:pPr>
              <w:jc w:val="center"/>
              <w:rPr>
                <w:sz w:val="22"/>
                <w:szCs w:val="22"/>
                <w:lang w:val="es-ES_tradnl"/>
              </w:rPr>
            </w:pPr>
            <w:r w:rsidRPr="00F878C5">
              <w:rPr>
                <w:sz w:val="22"/>
                <w:szCs w:val="22"/>
                <w:lang w:val="es-ES_tradnl"/>
              </w:rPr>
              <w:t>0</w:t>
            </w:r>
          </w:p>
        </w:tc>
        <w:tc>
          <w:tcPr>
            <w:tcW w:w="520" w:type="dxa"/>
            <w:shd w:val="clear" w:color="auto" w:fill="auto"/>
          </w:tcPr>
          <w:p w14:paraId="33F8D614"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6C399587"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782A5B31"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0BF97073"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7B5B92D0"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031C27C2"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6A2DEA0F"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7E791E36"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0788E985"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2A733603" w14:textId="77777777" w:rsidR="00C42338" w:rsidRPr="00F878C5" w:rsidRDefault="00C42338" w:rsidP="00187787">
            <w:pPr>
              <w:jc w:val="center"/>
              <w:rPr>
                <w:sz w:val="22"/>
                <w:szCs w:val="22"/>
                <w:lang w:val="es-ES_tradnl"/>
              </w:rPr>
            </w:pPr>
            <w:r w:rsidRPr="00F878C5">
              <w:rPr>
                <w:sz w:val="22"/>
                <w:szCs w:val="22"/>
                <w:lang w:val="es-ES_tradnl"/>
              </w:rPr>
              <w:t>10</w:t>
            </w:r>
          </w:p>
        </w:tc>
        <w:tc>
          <w:tcPr>
            <w:tcW w:w="1021" w:type="dxa"/>
            <w:shd w:val="clear" w:color="auto" w:fill="auto"/>
          </w:tcPr>
          <w:p w14:paraId="34470825" w14:textId="37AED79F" w:rsidR="00C42338" w:rsidRPr="00F878C5" w:rsidRDefault="009657EE" w:rsidP="00187787">
            <w:pPr>
              <w:jc w:val="center"/>
              <w:rPr>
                <w:sz w:val="22"/>
                <w:szCs w:val="22"/>
                <w:lang w:val="es-ES_tradnl"/>
              </w:rPr>
            </w:pPr>
            <w:r w:rsidRPr="00217361">
              <w:rPr>
                <w:sz w:val="22"/>
                <w:szCs w:val="22"/>
                <w:lang w:val="es-ES_tradnl"/>
              </w:rPr>
              <w:t>9</w:t>
            </w:r>
            <w:r>
              <w:rPr>
                <w:sz w:val="22"/>
                <w:szCs w:val="22"/>
                <w:lang w:val="es-ES_tradnl"/>
              </w:rPr>
              <w:t>8</w:t>
            </w:r>
          </w:p>
        </w:tc>
      </w:tr>
      <w:tr w:rsidR="005E1AC9" w:rsidRPr="009A1EDD" w14:paraId="1259EFD0" w14:textId="77777777" w:rsidTr="005E1AC9">
        <w:trPr>
          <w:trHeight w:val="167"/>
        </w:trPr>
        <w:tc>
          <w:tcPr>
            <w:tcW w:w="2263" w:type="dxa"/>
            <w:shd w:val="clear" w:color="auto" w:fill="auto"/>
          </w:tcPr>
          <w:p w14:paraId="219107E6" w14:textId="19C85122" w:rsidR="00C42338" w:rsidRPr="00F878C5" w:rsidRDefault="00441EF0" w:rsidP="00F878C5">
            <w:pPr>
              <w:tabs>
                <w:tab w:val="left" w:pos="1702"/>
              </w:tabs>
              <w:rPr>
                <w:bCs/>
                <w:sz w:val="22"/>
                <w:szCs w:val="22"/>
                <w:lang w:val="es-ES_tradnl"/>
              </w:rPr>
            </w:pPr>
            <w:r w:rsidRPr="00441EF0">
              <w:rPr>
                <w:bCs/>
                <w:sz w:val="22"/>
                <w:szCs w:val="22"/>
                <w:lang w:val="es-ES_tradnl"/>
              </w:rPr>
              <w:t>Compromís per Europa/Compromiso por Europa</w:t>
            </w:r>
          </w:p>
        </w:tc>
        <w:tc>
          <w:tcPr>
            <w:tcW w:w="709" w:type="dxa"/>
            <w:shd w:val="clear" w:color="auto" w:fill="auto"/>
          </w:tcPr>
          <w:p w14:paraId="53E8BF78" w14:textId="77777777" w:rsidR="00C42338" w:rsidRPr="00F878C5" w:rsidRDefault="00C42338" w:rsidP="00187787">
            <w:pPr>
              <w:jc w:val="center"/>
              <w:rPr>
                <w:sz w:val="22"/>
                <w:szCs w:val="22"/>
                <w:lang w:val="es-ES_tradnl"/>
              </w:rPr>
            </w:pPr>
            <w:r w:rsidRPr="00F878C5">
              <w:rPr>
                <w:sz w:val="22"/>
                <w:szCs w:val="22"/>
                <w:lang w:val="es-ES_tradnl"/>
              </w:rPr>
              <w:t>0</w:t>
            </w:r>
          </w:p>
        </w:tc>
        <w:tc>
          <w:tcPr>
            <w:tcW w:w="520" w:type="dxa"/>
            <w:shd w:val="clear" w:color="auto" w:fill="auto"/>
          </w:tcPr>
          <w:p w14:paraId="23065249" w14:textId="77777777" w:rsidR="00C42338" w:rsidRPr="00F878C5" w:rsidRDefault="00C42338" w:rsidP="00187787">
            <w:pPr>
              <w:jc w:val="center"/>
              <w:rPr>
                <w:sz w:val="22"/>
                <w:szCs w:val="22"/>
                <w:lang w:val="es-ES_tradnl"/>
              </w:rPr>
            </w:pPr>
            <w:r w:rsidRPr="00F878C5">
              <w:rPr>
                <w:sz w:val="22"/>
                <w:szCs w:val="22"/>
                <w:lang w:val="es-ES_tradnl"/>
              </w:rPr>
              <w:t>1</w:t>
            </w:r>
          </w:p>
        </w:tc>
        <w:tc>
          <w:tcPr>
            <w:tcW w:w="284" w:type="dxa"/>
            <w:shd w:val="clear" w:color="auto" w:fill="auto"/>
          </w:tcPr>
          <w:p w14:paraId="448F7F61" w14:textId="77777777" w:rsidR="00C42338" w:rsidRPr="00F878C5" w:rsidRDefault="00C42338" w:rsidP="00187787">
            <w:pPr>
              <w:jc w:val="center"/>
              <w:rPr>
                <w:sz w:val="22"/>
                <w:szCs w:val="22"/>
                <w:lang w:val="es-ES_tradnl"/>
              </w:rPr>
            </w:pPr>
            <w:r w:rsidRPr="00F878C5">
              <w:rPr>
                <w:sz w:val="22"/>
                <w:szCs w:val="22"/>
                <w:lang w:val="es-ES_tradnl"/>
              </w:rPr>
              <w:t>2</w:t>
            </w:r>
          </w:p>
        </w:tc>
        <w:tc>
          <w:tcPr>
            <w:tcW w:w="283" w:type="dxa"/>
            <w:shd w:val="clear" w:color="auto" w:fill="auto"/>
          </w:tcPr>
          <w:p w14:paraId="5016834E" w14:textId="77777777" w:rsidR="00C42338" w:rsidRPr="00F878C5" w:rsidRDefault="00C42338" w:rsidP="00187787">
            <w:pPr>
              <w:jc w:val="center"/>
              <w:rPr>
                <w:sz w:val="22"/>
                <w:szCs w:val="22"/>
                <w:lang w:val="es-ES_tradnl"/>
              </w:rPr>
            </w:pPr>
            <w:r w:rsidRPr="00F878C5">
              <w:rPr>
                <w:sz w:val="22"/>
                <w:szCs w:val="22"/>
                <w:lang w:val="es-ES_tradnl"/>
              </w:rPr>
              <w:t>3</w:t>
            </w:r>
          </w:p>
        </w:tc>
        <w:tc>
          <w:tcPr>
            <w:tcW w:w="426" w:type="dxa"/>
            <w:shd w:val="clear" w:color="auto" w:fill="auto"/>
          </w:tcPr>
          <w:p w14:paraId="0AB823BA" w14:textId="77777777" w:rsidR="00C42338" w:rsidRPr="00F878C5" w:rsidRDefault="00C42338" w:rsidP="00187787">
            <w:pPr>
              <w:jc w:val="center"/>
              <w:rPr>
                <w:sz w:val="22"/>
                <w:szCs w:val="22"/>
                <w:lang w:val="es-ES_tradnl"/>
              </w:rPr>
            </w:pPr>
            <w:r w:rsidRPr="00F878C5">
              <w:rPr>
                <w:sz w:val="22"/>
                <w:szCs w:val="22"/>
                <w:lang w:val="es-ES_tradnl"/>
              </w:rPr>
              <w:t>4</w:t>
            </w:r>
          </w:p>
        </w:tc>
        <w:tc>
          <w:tcPr>
            <w:tcW w:w="425" w:type="dxa"/>
            <w:shd w:val="clear" w:color="auto" w:fill="auto"/>
          </w:tcPr>
          <w:p w14:paraId="553F489F" w14:textId="77777777" w:rsidR="00C42338" w:rsidRPr="00F878C5" w:rsidRDefault="00C42338" w:rsidP="00187787">
            <w:pPr>
              <w:jc w:val="center"/>
              <w:rPr>
                <w:sz w:val="22"/>
                <w:szCs w:val="22"/>
                <w:lang w:val="es-ES_tradnl"/>
              </w:rPr>
            </w:pPr>
            <w:r w:rsidRPr="00F878C5">
              <w:rPr>
                <w:sz w:val="22"/>
                <w:szCs w:val="22"/>
                <w:lang w:val="es-ES_tradnl"/>
              </w:rPr>
              <w:t>5</w:t>
            </w:r>
          </w:p>
        </w:tc>
        <w:tc>
          <w:tcPr>
            <w:tcW w:w="425" w:type="dxa"/>
            <w:shd w:val="clear" w:color="auto" w:fill="auto"/>
          </w:tcPr>
          <w:p w14:paraId="77D1E27C" w14:textId="77777777" w:rsidR="00C42338" w:rsidRPr="00F878C5" w:rsidRDefault="00C42338" w:rsidP="00187787">
            <w:pPr>
              <w:jc w:val="center"/>
              <w:rPr>
                <w:sz w:val="22"/>
                <w:szCs w:val="22"/>
                <w:lang w:val="es-ES_tradnl"/>
              </w:rPr>
            </w:pPr>
            <w:r w:rsidRPr="00F878C5">
              <w:rPr>
                <w:sz w:val="22"/>
                <w:szCs w:val="22"/>
                <w:lang w:val="es-ES_tradnl"/>
              </w:rPr>
              <w:t>6</w:t>
            </w:r>
          </w:p>
        </w:tc>
        <w:tc>
          <w:tcPr>
            <w:tcW w:w="425" w:type="dxa"/>
            <w:shd w:val="clear" w:color="auto" w:fill="auto"/>
          </w:tcPr>
          <w:p w14:paraId="49EAB05F" w14:textId="77777777" w:rsidR="00C42338" w:rsidRPr="00F878C5" w:rsidRDefault="00C42338" w:rsidP="00187787">
            <w:pPr>
              <w:jc w:val="center"/>
              <w:rPr>
                <w:sz w:val="22"/>
                <w:szCs w:val="22"/>
                <w:lang w:val="es-ES_tradnl"/>
              </w:rPr>
            </w:pPr>
            <w:r w:rsidRPr="00F878C5">
              <w:rPr>
                <w:sz w:val="22"/>
                <w:szCs w:val="22"/>
                <w:lang w:val="es-ES_tradnl"/>
              </w:rPr>
              <w:t>7</w:t>
            </w:r>
          </w:p>
        </w:tc>
        <w:tc>
          <w:tcPr>
            <w:tcW w:w="284" w:type="dxa"/>
            <w:shd w:val="clear" w:color="auto" w:fill="auto"/>
          </w:tcPr>
          <w:p w14:paraId="4B7D1A22" w14:textId="77777777" w:rsidR="00C42338" w:rsidRPr="00F878C5" w:rsidRDefault="00C42338" w:rsidP="00187787">
            <w:pPr>
              <w:jc w:val="center"/>
              <w:rPr>
                <w:sz w:val="22"/>
                <w:szCs w:val="22"/>
                <w:lang w:val="es-ES_tradnl"/>
              </w:rPr>
            </w:pPr>
            <w:r w:rsidRPr="00F878C5">
              <w:rPr>
                <w:sz w:val="22"/>
                <w:szCs w:val="22"/>
                <w:lang w:val="es-ES_tradnl"/>
              </w:rPr>
              <w:t>8</w:t>
            </w:r>
          </w:p>
        </w:tc>
        <w:tc>
          <w:tcPr>
            <w:tcW w:w="425" w:type="dxa"/>
            <w:shd w:val="clear" w:color="auto" w:fill="auto"/>
          </w:tcPr>
          <w:p w14:paraId="19605A3A" w14:textId="77777777" w:rsidR="00C42338" w:rsidRPr="00F878C5" w:rsidRDefault="00C42338" w:rsidP="00187787">
            <w:pPr>
              <w:jc w:val="center"/>
              <w:rPr>
                <w:sz w:val="22"/>
                <w:szCs w:val="22"/>
                <w:lang w:val="es-ES_tradnl"/>
              </w:rPr>
            </w:pPr>
            <w:r w:rsidRPr="00F878C5">
              <w:rPr>
                <w:sz w:val="22"/>
                <w:szCs w:val="22"/>
                <w:lang w:val="es-ES_tradnl"/>
              </w:rPr>
              <w:t>9</w:t>
            </w:r>
          </w:p>
        </w:tc>
        <w:tc>
          <w:tcPr>
            <w:tcW w:w="992" w:type="dxa"/>
            <w:shd w:val="clear" w:color="auto" w:fill="auto"/>
          </w:tcPr>
          <w:p w14:paraId="20722EAD" w14:textId="77777777" w:rsidR="00C42338" w:rsidRPr="00F878C5" w:rsidRDefault="00C42338" w:rsidP="00187787">
            <w:pPr>
              <w:jc w:val="center"/>
              <w:rPr>
                <w:sz w:val="22"/>
                <w:szCs w:val="22"/>
                <w:lang w:val="es-ES_tradnl"/>
              </w:rPr>
            </w:pPr>
            <w:r w:rsidRPr="00F878C5">
              <w:rPr>
                <w:sz w:val="22"/>
                <w:szCs w:val="22"/>
                <w:lang w:val="es-ES_tradnl"/>
              </w:rPr>
              <w:t>10</w:t>
            </w:r>
          </w:p>
        </w:tc>
        <w:tc>
          <w:tcPr>
            <w:tcW w:w="1021" w:type="dxa"/>
            <w:shd w:val="clear" w:color="auto" w:fill="auto"/>
          </w:tcPr>
          <w:p w14:paraId="6565EDA0" w14:textId="1B103CB2" w:rsidR="00C42338" w:rsidRPr="00F878C5" w:rsidRDefault="009657EE" w:rsidP="00187787">
            <w:pPr>
              <w:jc w:val="center"/>
              <w:rPr>
                <w:sz w:val="22"/>
                <w:szCs w:val="22"/>
                <w:lang w:val="es-ES_tradnl"/>
              </w:rPr>
            </w:pPr>
            <w:r w:rsidRPr="00217361">
              <w:rPr>
                <w:sz w:val="22"/>
                <w:szCs w:val="22"/>
                <w:lang w:val="es-ES_tradnl"/>
              </w:rPr>
              <w:t>9</w:t>
            </w:r>
            <w:r>
              <w:rPr>
                <w:sz w:val="22"/>
                <w:szCs w:val="22"/>
                <w:lang w:val="es-ES_tradnl"/>
              </w:rPr>
              <w:t>8</w:t>
            </w:r>
          </w:p>
        </w:tc>
      </w:tr>
    </w:tbl>
    <w:p w14:paraId="6AB1A81D" w14:textId="77777777" w:rsidR="00331634" w:rsidRPr="00F878C5" w:rsidRDefault="00331634" w:rsidP="00331634">
      <w:pPr>
        <w:tabs>
          <w:tab w:val="left" w:pos="1702"/>
          <w:tab w:val="left" w:pos="4537"/>
        </w:tabs>
        <w:rPr>
          <w:bCs/>
          <w:sz w:val="22"/>
          <w:szCs w:val="22"/>
          <w:lang w:val="es-ES_tradnl"/>
        </w:rPr>
      </w:pPr>
    </w:p>
    <w:p w14:paraId="010A895A" w14:textId="236DD01D" w:rsidR="009657EE" w:rsidRPr="00F878C5" w:rsidRDefault="00331634" w:rsidP="00331634">
      <w:pPr>
        <w:tabs>
          <w:tab w:val="left" w:pos="1702"/>
          <w:tab w:val="left" w:pos="4537"/>
        </w:tabs>
        <w:rPr>
          <w:sz w:val="22"/>
          <w:szCs w:val="22"/>
          <w:lang w:val="es-ES_tradnl"/>
        </w:rPr>
      </w:pPr>
      <w:r w:rsidRPr="00F878C5">
        <w:rPr>
          <w:bCs/>
          <w:sz w:val="22"/>
          <w:szCs w:val="22"/>
          <w:lang w:val="es-ES_tradnl"/>
        </w:rPr>
        <w:t xml:space="preserve">Q11 </w:t>
      </w:r>
      <w:r w:rsidR="00B279E1" w:rsidRPr="00F878C5">
        <w:rPr>
          <w:sz w:val="22"/>
          <w:szCs w:val="22"/>
          <w:lang w:val="es-ES_tradnl"/>
        </w:rPr>
        <w:t xml:space="preserve">En </w:t>
      </w:r>
      <w:r w:rsidR="00F12583" w:rsidRPr="00F878C5">
        <w:rPr>
          <w:sz w:val="22"/>
          <w:szCs w:val="22"/>
          <w:lang w:val="es-ES_tradnl"/>
        </w:rPr>
        <w:t>temas</w:t>
      </w:r>
      <w:r w:rsidR="00B279E1" w:rsidRPr="00F878C5">
        <w:rPr>
          <w:sz w:val="22"/>
          <w:szCs w:val="22"/>
          <w:lang w:val="es-ES_tradnl"/>
        </w:rPr>
        <w:t xml:space="preserve"> de política la gente habla de 'la izquierda' y 'la derecha'. ¿Cuál es su posición? Por favor, utilice una escala de 0 a 10, dónde '0' significa 'izquierda' y '10' significa 'derecha'. ¿Qué número describe mejor su posición?</w:t>
      </w:r>
    </w:p>
    <w:p w14:paraId="41325015" w14:textId="77777777" w:rsidR="00331634" w:rsidRPr="00F878C5" w:rsidRDefault="00331634" w:rsidP="00331634">
      <w:pPr>
        <w:tabs>
          <w:tab w:val="left" w:pos="1702"/>
          <w:tab w:val="left" w:pos="4537"/>
        </w:tabs>
        <w:rPr>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992"/>
        <w:gridCol w:w="709"/>
      </w:tblGrid>
      <w:tr w:rsidR="006A5759" w:rsidRPr="009A1EDD" w14:paraId="734A9C72" w14:textId="77777777" w:rsidTr="00187787">
        <w:trPr>
          <w:trHeight w:val="2000"/>
        </w:trPr>
        <w:tc>
          <w:tcPr>
            <w:tcW w:w="1101" w:type="dxa"/>
            <w:shd w:val="clear" w:color="auto" w:fill="auto"/>
          </w:tcPr>
          <w:p w14:paraId="42370B59" w14:textId="77777777" w:rsidR="006A5759" w:rsidRPr="00F878C5" w:rsidRDefault="006A5759" w:rsidP="00187787">
            <w:pPr>
              <w:jc w:val="center"/>
              <w:rPr>
                <w:sz w:val="22"/>
                <w:szCs w:val="22"/>
                <w:lang w:val="es-ES_tradnl"/>
              </w:rPr>
            </w:pPr>
          </w:p>
        </w:tc>
        <w:tc>
          <w:tcPr>
            <w:tcW w:w="850" w:type="dxa"/>
            <w:shd w:val="clear" w:color="auto" w:fill="auto"/>
          </w:tcPr>
          <w:p w14:paraId="54BB2761" w14:textId="77777777" w:rsidR="006A5759" w:rsidRPr="00F878C5" w:rsidRDefault="006A5759" w:rsidP="00187787">
            <w:pPr>
              <w:jc w:val="center"/>
              <w:rPr>
                <w:sz w:val="22"/>
                <w:szCs w:val="22"/>
                <w:lang w:val="es-ES_tradnl"/>
              </w:rPr>
            </w:pPr>
            <w:r w:rsidRPr="00F878C5">
              <w:rPr>
                <w:sz w:val="22"/>
                <w:szCs w:val="22"/>
                <w:lang w:val="es-ES_tradnl"/>
              </w:rPr>
              <w:t>0</w:t>
            </w:r>
          </w:p>
          <w:p w14:paraId="2AE28A1C" w14:textId="6D2C1179" w:rsidR="006A5759" w:rsidRPr="00F878C5" w:rsidRDefault="006A5759" w:rsidP="00187787">
            <w:pPr>
              <w:jc w:val="center"/>
              <w:rPr>
                <w:sz w:val="22"/>
                <w:szCs w:val="22"/>
                <w:lang w:val="es-ES_tradnl"/>
              </w:rPr>
            </w:pPr>
            <w:r w:rsidRPr="00F878C5">
              <w:rPr>
                <w:sz w:val="22"/>
                <w:szCs w:val="22"/>
                <w:lang w:val="es-ES_tradnl"/>
              </w:rPr>
              <w:t>Izquierda</w:t>
            </w:r>
          </w:p>
        </w:tc>
        <w:tc>
          <w:tcPr>
            <w:tcW w:w="425" w:type="dxa"/>
            <w:shd w:val="clear" w:color="auto" w:fill="auto"/>
          </w:tcPr>
          <w:p w14:paraId="4FD90DCB" w14:textId="77777777" w:rsidR="006A5759" w:rsidRPr="00F878C5" w:rsidRDefault="006A5759" w:rsidP="00187787">
            <w:pPr>
              <w:jc w:val="center"/>
              <w:rPr>
                <w:sz w:val="22"/>
                <w:szCs w:val="22"/>
                <w:lang w:val="es-ES_tradnl"/>
              </w:rPr>
            </w:pPr>
            <w:r w:rsidRPr="00F878C5">
              <w:rPr>
                <w:sz w:val="22"/>
                <w:szCs w:val="22"/>
                <w:lang w:val="es-ES_tradnl"/>
              </w:rPr>
              <w:t>1</w:t>
            </w:r>
          </w:p>
        </w:tc>
        <w:tc>
          <w:tcPr>
            <w:tcW w:w="284" w:type="dxa"/>
            <w:shd w:val="clear" w:color="auto" w:fill="auto"/>
          </w:tcPr>
          <w:p w14:paraId="54F2F25F" w14:textId="77777777" w:rsidR="006A5759" w:rsidRPr="00F878C5" w:rsidRDefault="006A5759" w:rsidP="00187787">
            <w:pPr>
              <w:jc w:val="center"/>
              <w:rPr>
                <w:sz w:val="22"/>
                <w:szCs w:val="22"/>
                <w:lang w:val="es-ES_tradnl"/>
              </w:rPr>
            </w:pPr>
            <w:r w:rsidRPr="00F878C5">
              <w:rPr>
                <w:sz w:val="22"/>
                <w:szCs w:val="22"/>
                <w:lang w:val="es-ES_tradnl"/>
              </w:rPr>
              <w:t>2</w:t>
            </w:r>
          </w:p>
        </w:tc>
        <w:tc>
          <w:tcPr>
            <w:tcW w:w="283" w:type="dxa"/>
            <w:shd w:val="clear" w:color="auto" w:fill="auto"/>
          </w:tcPr>
          <w:p w14:paraId="0749073F" w14:textId="77777777" w:rsidR="006A5759" w:rsidRPr="00F878C5" w:rsidRDefault="006A5759" w:rsidP="00187787">
            <w:pPr>
              <w:jc w:val="center"/>
              <w:rPr>
                <w:sz w:val="22"/>
                <w:szCs w:val="22"/>
                <w:lang w:val="es-ES_tradnl"/>
              </w:rPr>
            </w:pPr>
            <w:r w:rsidRPr="00F878C5">
              <w:rPr>
                <w:sz w:val="22"/>
                <w:szCs w:val="22"/>
                <w:lang w:val="es-ES_tradnl"/>
              </w:rPr>
              <w:t>3</w:t>
            </w:r>
          </w:p>
        </w:tc>
        <w:tc>
          <w:tcPr>
            <w:tcW w:w="426" w:type="dxa"/>
            <w:shd w:val="clear" w:color="auto" w:fill="auto"/>
          </w:tcPr>
          <w:p w14:paraId="19DC537B" w14:textId="77777777" w:rsidR="006A5759" w:rsidRPr="00F878C5" w:rsidRDefault="006A5759" w:rsidP="00187787">
            <w:pPr>
              <w:jc w:val="center"/>
              <w:rPr>
                <w:sz w:val="22"/>
                <w:szCs w:val="22"/>
                <w:lang w:val="es-ES_tradnl"/>
              </w:rPr>
            </w:pPr>
            <w:r w:rsidRPr="00F878C5">
              <w:rPr>
                <w:sz w:val="22"/>
                <w:szCs w:val="22"/>
                <w:lang w:val="es-ES_tradnl"/>
              </w:rPr>
              <w:t>4</w:t>
            </w:r>
          </w:p>
        </w:tc>
        <w:tc>
          <w:tcPr>
            <w:tcW w:w="425" w:type="dxa"/>
            <w:shd w:val="clear" w:color="auto" w:fill="auto"/>
          </w:tcPr>
          <w:p w14:paraId="347B6003" w14:textId="77777777" w:rsidR="006A5759" w:rsidRPr="00F878C5" w:rsidRDefault="006A5759" w:rsidP="00187787">
            <w:pPr>
              <w:jc w:val="center"/>
              <w:rPr>
                <w:sz w:val="22"/>
                <w:szCs w:val="22"/>
                <w:lang w:val="es-ES_tradnl"/>
              </w:rPr>
            </w:pPr>
            <w:r w:rsidRPr="00F878C5">
              <w:rPr>
                <w:sz w:val="22"/>
                <w:szCs w:val="22"/>
                <w:lang w:val="es-ES_tradnl"/>
              </w:rPr>
              <w:t>5</w:t>
            </w:r>
          </w:p>
        </w:tc>
        <w:tc>
          <w:tcPr>
            <w:tcW w:w="425" w:type="dxa"/>
            <w:shd w:val="clear" w:color="auto" w:fill="auto"/>
          </w:tcPr>
          <w:p w14:paraId="7C1F341E" w14:textId="77777777" w:rsidR="006A5759" w:rsidRPr="00F878C5" w:rsidRDefault="006A5759" w:rsidP="00187787">
            <w:pPr>
              <w:jc w:val="center"/>
              <w:rPr>
                <w:sz w:val="22"/>
                <w:szCs w:val="22"/>
                <w:lang w:val="es-ES_tradnl"/>
              </w:rPr>
            </w:pPr>
            <w:r w:rsidRPr="00F878C5">
              <w:rPr>
                <w:sz w:val="22"/>
                <w:szCs w:val="22"/>
                <w:lang w:val="es-ES_tradnl"/>
              </w:rPr>
              <w:t>6</w:t>
            </w:r>
          </w:p>
        </w:tc>
        <w:tc>
          <w:tcPr>
            <w:tcW w:w="425" w:type="dxa"/>
            <w:shd w:val="clear" w:color="auto" w:fill="auto"/>
          </w:tcPr>
          <w:p w14:paraId="541F6BB7" w14:textId="77777777" w:rsidR="006A5759" w:rsidRPr="00F878C5" w:rsidRDefault="006A5759" w:rsidP="00187787">
            <w:pPr>
              <w:jc w:val="center"/>
              <w:rPr>
                <w:sz w:val="22"/>
                <w:szCs w:val="22"/>
                <w:lang w:val="es-ES_tradnl"/>
              </w:rPr>
            </w:pPr>
            <w:r w:rsidRPr="00F878C5">
              <w:rPr>
                <w:sz w:val="22"/>
                <w:szCs w:val="22"/>
                <w:lang w:val="es-ES_tradnl"/>
              </w:rPr>
              <w:t>7</w:t>
            </w:r>
          </w:p>
        </w:tc>
        <w:tc>
          <w:tcPr>
            <w:tcW w:w="284" w:type="dxa"/>
            <w:shd w:val="clear" w:color="auto" w:fill="auto"/>
          </w:tcPr>
          <w:p w14:paraId="54743F65" w14:textId="77777777" w:rsidR="006A5759" w:rsidRPr="00F878C5" w:rsidRDefault="006A5759" w:rsidP="00187787">
            <w:pPr>
              <w:jc w:val="center"/>
              <w:rPr>
                <w:sz w:val="22"/>
                <w:szCs w:val="22"/>
                <w:lang w:val="es-ES_tradnl"/>
              </w:rPr>
            </w:pPr>
            <w:r w:rsidRPr="00F878C5">
              <w:rPr>
                <w:sz w:val="22"/>
                <w:szCs w:val="22"/>
                <w:lang w:val="es-ES_tradnl"/>
              </w:rPr>
              <w:t>8</w:t>
            </w:r>
          </w:p>
        </w:tc>
        <w:tc>
          <w:tcPr>
            <w:tcW w:w="425" w:type="dxa"/>
            <w:shd w:val="clear" w:color="auto" w:fill="auto"/>
          </w:tcPr>
          <w:p w14:paraId="0AB0DF76" w14:textId="77777777" w:rsidR="006A5759" w:rsidRPr="00F878C5" w:rsidRDefault="006A5759" w:rsidP="00187787">
            <w:pPr>
              <w:jc w:val="center"/>
              <w:rPr>
                <w:sz w:val="22"/>
                <w:szCs w:val="22"/>
                <w:lang w:val="es-ES_tradnl"/>
              </w:rPr>
            </w:pPr>
            <w:r w:rsidRPr="00F878C5">
              <w:rPr>
                <w:sz w:val="22"/>
                <w:szCs w:val="22"/>
                <w:lang w:val="es-ES_tradnl"/>
              </w:rPr>
              <w:t>9</w:t>
            </w:r>
          </w:p>
        </w:tc>
        <w:tc>
          <w:tcPr>
            <w:tcW w:w="992" w:type="dxa"/>
            <w:shd w:val="clear" w:color="auto" w:fill="auto"/>
          </w:tcPr>
          <w:p w14:paraId="3E795635" w14:textId="77777777" w:rsidR="006A5759" w:rsidRPr="00F878C5" w:rsidRDefault="006A5759" w:rsidP="00187787">
            <w:pPr>
              <w:jc w:val="center"/>
              <w:rPr>
                <w:sz w:val="22"/>
                <w:szCs w:val="22"/>
                <w:lang w:val="es-ES_tradnl"/>
              </w:rPr>
            </w:pPr>
            <w:r w:rsidRPr="00F878C5">
              <w:rPr>
                <w:sz w:val="22"/>
                <w:szCs w:val="22"/>
                <w:lang w:val="es-ES_tradnl"/>
              </w:rPr>
              <w:t>10</w:t>
            </w:r>
          </w:p>
          <w:p w14:paraId="4FED0CC4" w14:textId="70685259" w:rsidR="006A5759" w:rsidRPr="00F878C5" w:rsidRDefault="006A5759" w:rsidP="00187787">
            <w:pPr>
              <w:jc w:val="center"/>
              <w:rPr>
                <w:sz w:val="22"/>
                <w:szCs w:val="22"/>
                <w:lang w:val="es-ES_tradnl"/>
              </w:rPr>
            </w:pPr>
            <w:r w:rsidRPr="00F878C5">
              <w:rPr>
                <w:sz w:val="22"/>
                <w:szCs w:val="22"/>
                <w:lang w:val="es-ES_tradnl"/>
              </w:rPr>
              <w:t>Derecha</w:t>
            </w:r>
          </w:p>
        </w:tc>
        <w:tc>
          <w:tcPr>
            <w:tcW w:w="709" w:type="dxa"/>
            <w:shd w:val="clear" w:color="auto" w:fill="auto"/>
          </w:tcPr>
          <w:p w14:paraId="554C8301" w14:textId="0CA68711" w:rsidR="006A5759" w:rsidRPr="00F878C5" w:rsidRDefault="006A5759" w:rsidP="00187787">
            <w:pPr>
              <w:rPr>
                <w:sz w:val="22"/>
                <w:szCs w:val="22"/>
                <w:lang w:val="es-ES_tradnl"/>
              </w:rPr>
            </w:pPr>
            <w:r w:rsidRPr="00F878C5">
              <w:rPr>
                <w:sz w:val="22"/>
                <w:szCs w:val="22"/>
                <w:lang w:val="es-ES_tradnl"/>
              </w:rPr>
              <w:t>No sé</w:t>
            </w:r>
          </w:p>
        </w:tc>
      </w:tr>
      <w:tr w:rsidR="006A5759" w:rsidRPr="009A1EDD" w14:paraId="762B23E1" w14:textId="77777777" w:rsidTr="00187787">
        <w:trPr>
          <w:trHeight w:val="50"/>
        </w:trPr>
        <w:tc>
          <w:tcPr>
            <w:tcW w:w="1101" w:type="dxa"/>
            <w:shd w:val="clear" w:color="auto" w:fill="auto"/>
          </w:tcPr>
          <w:p w14:paraId="1060AE83" w14:textId="77777777" w:rsidR="006A5759" w:rsidRPr="00F878C5" w:rsidRDefault="006A5759" w:rsidP="00187787">
            <w:pPr>
              <w:rPr>
                <w:sz w:val="22"/>
                <w:szCs w:val="22"/>
                <w:lang w:val="es-ES_tradnl" w:eastAsia="en-GB"/>
              </w:rPr>
            </w:pPr>
          </w:p>
        </w:tc>
        <w:tc>
          <w:tcPr>
            <w:tcW w:w="850" w:type="dxa"/>
            <w:shd w:val="clear" w:color="auto" w:fill="auto"/>
          </w:tcPr>
          <w:p w14:paraId="68139D0C" w14:textId="77777777" w:rsidR="006A5759" w:rsidRPr="00F878C5" w:rsidRDefault="006A5759" w:rsidP="00187787">
            <w:pPr>
              <w:jc w:val="center"/>
              <w:rPr>
                <w:sz w:val="22"/>
                <w:szCs w:val="22"/>
                <w:lang w:val="es-ES_tradnl"/>
              </w:rPr>
            </w:pPr>
            <w:r w:rsidRPr="00F878C5">
              <w:rPr>
                <w:sz w:val="22"/>
                <w:szCs w:val="22"/>
                <w:lang w:val="es-ES_tradnl"/>
              </w:rPr>
              <w:t>0</w:t>
            </w:r>
          </w:p>
        </w:tc>
        <w:tc>
          <w:tcPr>
            <w:tcW w:w="425" w:type="dxa"/>
            <w:shd w:val="clear" w:color="auto" w:fill="auto"/>
          </w:tcPr>
          <w:p w14:paraId="537CBDCF" w14:textId="77777777" w:rsidR="006A5759" w:rsidRPr="00F878C5" w:rsidRDefault="006A5759" w:rsidP="00187787">
            <w:pPr>
              <w:jc w:val="center"/>
              <w:rPr>
                <w:sz w:val="22"/>
                <w:szCs w:val="22"/>
                <w:lang w:val="es-ES_tradnl"/>
              </w:rPr>
            </w:pPr>
            <w:r w:rsidRPr="00F878C5">
              <w:rPr>
                <w:sz w:val="22"/>
                <w:szCs w:val="22"/>
                <w:lang w:val="es-ES_tradnl"/>
              </w:rPr>
              <w:t>1</w:t>
            </w:r>
          </w:p>
        </w:tc>
        <w:tc>
          <w:tcPr>
            <w:tcW w:w="284" w:type="dxa"/>
            <w:shd w:val="clear" w:color="auto" w:fill="auto"/>
          </w:tcPr>
          <w:p w14:paraId="738A8FFA" w14:textId="77777777" w:rsidR="006A5759" w:rsidRPr="00F878C5" w:rsidRDefault="006A5759" w:rsidP="00187787">
            <w:pPr>
              <w:jc w:val="center"/>
              <w:rPr>
                <w:sz w:val="22"/>
                <w:szCs w:val="22"/>
                <w:lang w:val="es-ES_tradnl"/>
              </w:rPr>
            </w:pPr>
            <w:r w:rsidRPr="00F878C5">
              <w:rPr>
                <w:sz w:val="22"/>
                <w:szCs w:val="22"/>
                <w:lang w:val="es-ES_tradnl"/>
              </w:rPr>
              <w:t>2</w:t>
            </w:r>
          </w:p>
        </w:tc>
        <w:tc>
          <w:tcPr>
            <w:tcW w:w="283" w:type="dxa"/>
            <w:shd w:val="clear" w:color="auto" w:fill="auto"/>
          </w:tcPr>
          <w:p w14:paraId="25C26B99" w14:textId="77777777" w:rsidR="006A5759" w:rsidRPr="00F878C5" w:rsidRDefault="006A5759" w:rsidP="00187787">
            <w:pPr>
              <w:jc w:val="center"/>
              <w:rPr>
                <w:sz w:val="22"/>
                <w:szCs w:val="22"/>
                <w:lang w:val="es-ES_tradnl"/>
              </w:rPr>
            </w:pPr>
            <w:r w:rsidRPr="00F878C5">
              <w:rPr>
                <w:sz w:val="22"/>
                <w:szCs w:val="22"/>
                <w:lang w:val="es-ES_tradnl"/>
              </w:rPr>
              <w:t>3</w:t>
            </w:r>
          </w:p>
        </w:tc>
        <w:tc>
          <w:tcPr>
            <w:tcW w:w="426" w:type="dxa"/>
            <w:shd w:val="clear" w:color="auto" w:fill="auto"/>
          </w:tcPr>
          <w:p w14:paraId="4800E94A" w14:textId="77777777" w:rsidR="006A5759" w:rsidRPr="00F878C5" w:rsidRDefault="006A5759" w:rsidP="00187787">
            <w:pPr>
              <w:jc w:val="center"/>
              <w:rPr>
                <w:sz w:val="22"/>
                <w:szCs w:val="22"/>
                <w:lang w:val="es-ES_tradnl"/>
              </w:rPr>
            </w:pPr>
            <w:r w:rsidRPr="00F878C5">
              <w:rPr>
                <w:sz w:val="22"/>
                <w:szCs w:val="22"/>
                <w:lang w:val="es-ES_tradnl"/>
              </w:rPr>
              <w:t>4</w:t>
            </w:r>
          </w:p>
        </w:tc>
        <w:tc>
          <w:tcPr>
            <w:tcW w:w="425" w:type="dxa"/>
            <w:shd w:val="clear" w:color="auto" w:fill="auto"/>
          </w:tcPr>
          <w:p w14:paraId="660291F9" w14:textId="77777777" w:rsidR="006A5759" w:rsidRPr="00F878C5" w:rsidRDefault="006A5759" w:rsidP="00187787">
            <w:pPr>
              <w:jc w:val="center"/>
              <w:rPr>
                <w:sz w:val="22"/>
                <w:szCs w:val="22"/>
                <w:lang w:val="es-ES_tradnl"/>
              </w:rPr>
            </w:pPr>
            <w:r w:rsidRPr="00F878C5">
              <w:rPr>
                <w:sz w:val="22"/>
                <w:szCs w:val="22"/>
                <w:lang w:val="es-ES_tradnl"/>
              </w:rPr>
              <w:t>5</w:t>
            </w:r>
          </w:p>
        </w:tc>
        <w:tc>
          <w:tcPr>
            <w:tcW w:w="425" w:type="dxa"/>
            <w:shd w:val="clear" w:color="auto" w:fill="auto"/>
          </w:tcPr>
          <w:p w14:paraId="0BA6F259" w14:textId="77777777" w:rsidR="006A5759" w:rsidRPr="00F878C5" w:rsidRDefault="006A5759" w:rsidP="00187787">
            <w:pPr>
              <w:jc w:val="center"/>
              <w:rPr>
                <w:sz w:val="22"/>
                <w:szCs w:val="22"/>
                <w:lang w:val="es-ES_tradnl"/>
              </w:rPr>
            </w:pPr>
            <w:r w:rsidRPr="00F878C5">
              <w:rPr>
                <w:sz w:val="22"/>
                <w:szCs w:val="22"/>
                <w:lang w:val="es-ES_tradnl"/>
              </w:rPr>
              <w:t>6</w:t>
            </w:r>
          </w:p>
        </w:tc>
        <w:tc>
          <w:tcPr>
            <w:tcW w:w="425" w:type="dxa"/>
            <w:shd w:val="clear" w:color="auto" w:fill="auto"/>
          </w:tcPr>
          <w:p w14:paraId="1EAC0199" w14:textId="77777777" w:rsidR="006A5759" w:rsidRPr="00F878C5" w:rsidRDefault="006A5759" w:rsidP="00187787">
            <w:pPr>
              <w:jc w:val="center"/>
              <w:rPr>
                <w:sz w:val="22"/>
                <w:szCs w:val="22"/>
                <w:lang w:val="es-ES_tradnl"/>
              </w:rPr>
            </w:pPr>
            <w:r w:rsidRPr="00F878C5">
              <w:rPr>
                <w:sz w:val="22"/>
                <w:szCs w:val="22"/>
                <w:lang w:val="es-ES_tradnl"/>
              </w:rPr>
              <w:t>7</w:t>
            </w:r>
          </w:p>
        </w:tc>
        <w:tc>
          <w:tcPr>
            <w:tcW w:w="284" w:type="dxa"/>
            <w:shd w:val="clear" w:color="auto" w:fill="auto"/>
          </w:tcPr>
          <w:p w14:paraId="47C60613" w14:textId="77777777" w:rsidR="006A5759" w:rsidRPr="00F878C5" w:rsidRDefault="006A5759" w:rsidP="00187787">
            <w:pPr>
              <w:jc w:val="center"/>
              <w:rPr>
                <w:sz w:val="22"/>
                <w:szCs w:val="22"/>
                <w:lang w:val="es-ES_tradnl"/>
              </w:rPr>
            </w:pPr>
            <w:r w:rsidRPr="00F878C5">
              <w:rPr>
                <w:sz w:val="22"/>
                <w:szCs w:val="22"/>
                <w:lang w:val="es-ES_tradnl"/>
              </w:rPr>
              <w:t>8</w:t>
            </w:r>
          </w:p>
        </w:tc>
        <w:tc>
          <w:tcPr>
            <w:tcW w:w="425" w:type="dxa"/>
            <w:shd w:val="clear" w:color="auto" w:fill="auto"/>
          </w:tcPr>
          <w:p w14:paraId="12E3E949" w14:textId="77777777" w:rsidR="006A5759" w:rsidRPr="00F878C5" w:rsidRDefault="006A5759" w:rsidP="00187787">
            <w:pPr>
              <w:jc w:val="center"/>
              <w:rPr>
                <w:sz w:val="22"/>
                <w:szCs w:val="22"/>
                <w:lang w:val="es-ES_tradnl"/>
              </w:rPr>
            </w:pPr>
            <w:r w:rsidRPr="00F878C5">
              <w:rPr>
                <w:sz w:val="22"/>
                <w:szCs w:val="22"/>
                <w:lang w:val="es-ES_tradnl"/>
              </w:rPr>
              <w:t>9</w:t>
            </w:r>
          </w:p>
        </w:tc>
        <w:tc>
          <w:tcPr>
            <w:tcW w:w="992" w:type="dxa"/>
            <w:shd w:val="clear" w:color="auto" w:fill="auto"/>
          </w:tcPr>
          <w:p w14:paraId="4C795BF4" w14:textId="77777777" w:rsidR="006A5759" w:rsidRPr="00F878C5" w:rsidRDefault="006A5759" w:rsidP="00187787">
            <w:pPr>
              <w:jc w:val="center"/>
              <w:rPr>
                <w:sz w:val="22"/>
                <w:szCs w:val="22"/>
                <w:lang w:val="es-ES_tradnl"/>
              </w:rPr>
            </w:pPr>
            <w:r w:rsidRPr="00F878C5">
              <w:rPr>
                <w:sz w:val="22"/>
                <w:szCs w:val="22"/>
                <w:lang w:val="es-ES_tradnl"/>
              </w:rPr>
              <w:t>10</w:t>
            </w:r>
          </w:p>
        </w:tc>
        <w:tc>
          <w:tcPr>
            <w:tcW w:w="709" w:type="dxa"/>
            <w:shd w:val="clear" w:color="auto" w:fill="auto"/>
          </w:tcPr>
          <w:p w14:paraId="58CAC66D" w14:textId="58F754A3" w:rsidR="006A5759" w:rsidRPr="00F878C5" w:rsidRDefault="006A5759" w:rsidP="00187787">
            <w:pPr>
              <w:jc w:val="center"/>
              <w:rPr>
                <w:sz w:val="22"/>
                <w:szCs w:val="22"/>
                <w:lang w:val="es-ES_tradnl"/>
              </w:rPr>
            </w:pPr>
            <w:r w:rsidRPr="00F878C5">
              <w:rPr>
                <w:sz w:val="22"/>
                <w:szCs w:val="22"/>
                <w:lang w:val="es-ES_tradnl"/>
              </w:rPr>
              <w:t>9</w:t>
            </w:r>
            <w:r>
              <w:rPr>
                <w:sz w:val="22"/>
                <w:szCs w:val="22"/>
                <w:lang w:val="es-ES_tradnl"/>
              </w:rPr>
              <w:t>8</w:t>
            </w:r>
          </w:p>
        </w:tc>
      </w:tr>
    </w:tbl>
    <w:p w14:paraId="24A1EC69" w14:textId="77777777" w:rsidR="00331634" w:rsidRPr="00F878C5" w:rsidRDefault="00331634" w:rsidP="00331634">
      <w:pPr>
        <w:pStyle w:val="BodyText2"/>
        <w:shd w:val="clear" w:color="auto" w:fill="FFFFFF"/>
        <w:rPr>
          <w:bCs/>
          <w:sz w:val="22"/>
          <w:szCs w:val="22"/>
          <w:lang w:val="es-ES_tradnl"/>
        </w:rPr>
      </w:pPr>
    </w:p>
    <w:p w14:paraId="6A22DDC9" w14:textId="77777777" w:rsidR="00331634" w:rsidRPr="00046C0C" w:rsidRDefault="00331634" w:rsidP="00331634">
      <w:pPr>
        <w:pStyle w:val="BodyText2"/>
        <w:shd w:val="clear" w:color="auto" w:fill="FFFFFF"/>
        <w:rPr>
          <w:bCs/>
          <w:sz w:val="22"/>
          <w:szCs w:val="22"/>
          <w:lang w:val="es-ES_tradnl"/>
        </w:rPr>
      </w:pPr>
    </w:p>
    <w:p w14:paraId="4FE1D65F" w14:textId="0A59323D" w:rsidR="00331634" w:rsidRPr="00DE7AE2" w:rsidRDefault="00331634" w:rsidP="00DE7AE2">
      <w:pPr>
        <w:pStyle w:val="BodyText2"/>
        <w:shd w:val="clear" w:color="auto" w:fill="FFFFFF"/>
        <w:rPr>
          <w:sz w:val="22"/>
          <w:szCs w:val="22"/>
          <w:lang w:val="es-ES_tradnl"/>
        </w:rPr>
      </w:pPr>
      <w:r w:rsidRPr="00DE7AE2">
        <w:rPr>
          <w:bCs/>
          <w:sz w:val="22"/>
          <w:szCs w:val="22"/>
          <w:lang w:val="es-ES_tradnl"/>
        </w:rPr>
        <w:t>Q13</w:t>
      </w:r>
      <w:r w:rsidRPr="00DE7AE2">
        <w:rPr>
          <w:sz w:val="22"/>
          <w:szCs w:val="22"/>
          <w:lang w:val="es-ES_tradnl"/>
        </w:rPr>
        <w:t xml:space="preserve"> </w:t>
      </w:r>
      <w:r w:rsidR="00F12583" w:rsidRPr="00DE7AE2">
        <w:rPr>
          <w:sz w:val="22"/>
          <w:szCs w:val="22"/>
          <w:lang w:val="es-ES_tradnl"/>
        </w:rPr>
        <w:t>¿</w:t>
      </w:r>
      <w:r w:rsidR="00D05894" w:rsidRPr="00DE7AE2">
        <w:rPr>
          <w:sz w:val="22"/>
          <w:szCs w:val="22"/>
          <w:lang w:val="es-ES_tradnl"/>
        </w:rPr>
        <w:t>Y dónde situaría usted a los siguientes partidos políticos en esta misma escala?¿Qué número de 0 a 10, donde '0' significa 'izquierda' y '10' significa 'derecha', describe mejor a este partido</w:t>
      </w:r>
      <w:r w:rsidR="009C7F37">
        <w:rPr>
          <w:sz w:val="22"/>
          <w:szCs w:val="22"/>
          <w:lang w:val="es-ES_tradnl"/>
        </w:rPr>
        <w:t>?</w:t>
      </w:r>
    </w:p>
    <w:p w14:paraId="25E9DD58" w14:textId="77777777" w:rsidR="00331634" w:rsidRPr="00685C95" w:rsidRDefault="00331634" w:rsidP="00331634">
      <w:pPr>
        <w:tabs>
          <w:tab w:val="left" w:pos="1702"/>
          <w:tab w:val="left" w:pos="4537"/>
        </w:tabs>
        <w:rPr>
          <w:sz w:val="22"/>
          <w:szCs w:val="22"/>
          <w:lang w:val="es-ES_tradnl"/>
        </w:rPr>
      </w:pPr>
    </w:p>
    <w:tbl>
      <w:tblPr>
        <w:tblW w:w="7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38"/>
        <w:gridCol w:w="283"/>
        <w:gridCol w:w="284"/>
        <w:gridCol w:w="283"/>
        <w:gridCol w:w="426"/>
        <w:gridCol w:w="425"/>
        <w:gridCol w:w="425"/>
        <w:gridCol w:w="425"/>
        <w:gridCol w:w="284"/>
        <w:gridCol w:w="425"/>
        <w:gridCol w:w="992"/>
        <w:gridCol w:w="816"/>
      </w:tblGrid>
      <w:tr w:rsidR="009C7F37" w:rsidRPr="009A1EDD" w14:paraId="3AA4A2E6" w14:textId="77777777" w:rsidTr="006A5759">
        <w:trPr>
          <w:trHeight w:val="2000"/>
        </w:trPr>
        <w:tc>
          <w:tcPr>
            <w:tcW w:w="1555" w:type="dxa"/>
            <w:shd w:val="clear" w:color="auto" w:fill="auto"/>
          </w:tcPr>
          <w:p w14:paraId="17DD42DA" w14:textId="77777777" w:rsidR="009C7F37" w:rsidRPr="00685C95" w:rsidRDefault="009C7F37" w:rsidP="00187787">
            <w:pPr>
              <w:jc w:val="center"/>
              <w:rPr>
                <w:sz w:val="22"/>
                <w:szCs w:val="22"/>
                <w:lang w:val="es-ES_tradnl"/>
              </w:rPr>
            </w:pPr>
          </w:p>
        </w:tc>
        <w:tc>
          <w:tcPr>
            <w:tcW w:w="538" w:type="dxa"/>
            <w:shd w:val="clear" w:color="auto" w:fill="auto"/>
          </w:tcPr>
          <w:p w14:paraId="1E5A5C6B" w14:textId="77777777" w:rsidR="009C7F37" w:rsidRPr="00685C95" w:rsidRDefault="009C7F37" w:rsidP="00187787">
            <w:pPr>
              <w:jc w:val="center"/>
              <w:rPr>
                <w:sz w:val="22"/>
                <w:szCs w:val="22"/>
                <w:lang w:val="es-ES_tradnl"/>
              </w:rPr>
            </w:pPr>
            <w:r w:rsidRPr="00685C95">
              <w:rPr>
                <w:sz w:val="22"/>
                <w:szCs w:val="22"/>
                <w:lang w:val="es-ES_tradnl"/>
              </w:rPr>
              <w:t>0</w:t>
            </w:r>
          </w:p>
          <w:p w14:paraId="0B9849B2" w14:textId="69BC5572" w:rsidR="009C7F37" w:rsidRPr="00685C95" w:rsidRDefault="009C7F37" w:rsidP="00187787">
            <w:pPr>
              <w:jc w:val="center"/>
              <w:rPr>
                <w:sz w:val="22"/>
                <w:szCs w:val="22"/>
                <w:lang w:val="es-ES_tradnl"/>
              </w:rPr>
            </w:pPr>
            <w:r w:rsidRPr="00685C95">
              <w:rPr>
                <w:sz w:val="22"/>
                <w:szCs w:val="22"/>
                <w:lang w:val="es-ES_tradnl"/>
              </w:rPr>
              <w:t>Izquierda</w:t>
            </w:r>
          </w:p>
        </w:tc>
        <w:tc>
          <w:tcPr>
            <w:tcW w:w="283" w:type="dxa"/>
            <w:shd w:val="clear" w:color="auto" w:fill="auto"/>
          </w:tcPr>
          <w:p w14:paraId="6C4FD674" w14:textId="77777777" w:rsidR="009C7F37" w:rsidRPr="00685C95" w:rsidRDefault="009C7F37" w:rsidP="00187787">
            <w:pPr>
              <w:jc w:val="center"/>
              <w:rPr>
                <w:sz w:val="22"/>
                <w:szCs w:val="22"/>
                <w:lang w:val="es-ES_tradnl"/>
              </w:rPr>
            </w:pPr>
            <w:r w:rsidRPr="00685C95">
              <w:rPr>
                <w:sz w:val="22"/>
                <w:szCs w:val="22"/>
                <w:lang w:val="es-ES_tradnl"/>
              </w:rPr>
              <w:t>1</w:t>
            </w:r>
          </w:p>
        </w:tc>
        <w:tc>
          <w:tcPr>
            <w:tcW w:w="284" w:type="dxa"/>
            <w:shd w:val="clear" w:color="auto" w:fill="auto"/>
          </w:tcPr>
          <w:p w14:paraId="4DE30119" w14:textId="77777777" w:rsidR="009C7F37" w:rsidRPr="00685C95" w:rsidRDefault="009C7F37" w:rsidP="00187787">
            <w:pPr>
              <w:jc w:val="center"/>
              <w:rPr>
                <w:sz w:val="22"/>
                <w:szCs w:val="22"/>
                <w:lang w:val="es-ES_tradnl"/>
              </w:rPr>
            </w:pPr>
            <w:r w:rsidRPr="00685C95">
              <w:rPr>
                <w:sz w:val="22"/>
                <w:szCs w:val="22"/>
                <w:lang w:val="es-ES_tradnl"/>
              </w:rPr>
              <w:t>2</w:t>
            </w:r>
          </w:p>
        </w:tc>
        <w:tc>
          <w:tcPr>
            <w:tcW w:w="283" w:type="dxa"/>
            <w:shd w:val="clear" w:color="auto" w:fill="auto"/>
          </w:tcPr>
          <w:p w14:paraId="18ADF7B9" w14:textId="77777777" w:rsidR="009C7F37" w:rsidRPr="00685C95" w:rsidRDefault="009C7F37" w:rsidP="00187787">
            <w:pPr>
              <w:jc w:val="center"/>
              <w:rPr>
                <w:sz w:val="22"/>
                <w:szCs w:val="22"/>
                <w:lang w:val="es-ES_tradnl"/>
              </w:rPr>
            </w:pPr>
            <w:r w:rsidRPr="00685C95">
              <w:rPr>
                <w:sz w:val="22"/>
                <w:szCs w:val="22"/>
                <w:lang w:val="es-ES_tradnl"/>
              </w:rPr>
              <w:t>3</w:t>
            </w:r>
          </w:p>
        </w:tc>
        <w:tc>
          <w:tcPr>
            <w:tcW w:w="426" w:type="dxa"/>
            <w:shd w:val="clear" w:color="auto" w:fill="auto"/>
          </w:tcPr>
          <w:p w14:paraId="65052D4D" w14:textId="77777777" w:rsidR="009C7F37" w:rsidRPr="00685C95" w:rsidRDefault="009C7F37" w:rsidP="00187787">
            <w:pPr>
              <w:jc w:val="center"/>
              <w:rPr>
                <w:sz w:val="22"/>
                <w:szCs w:val="22"/>
                <w:lang w:val="es-ES_tradnl"/>
              </w:rPr>
            </w:pPr>
            <w:r w:rsidRPr="00685C95">
              <w:rPr>
                <w:sz w:val="22"/>
                <w:szCs w:val="22"/>
                <w:lang w:val="es-ES_tradnl"/>
              </w:rPr>
              <w:t>4</w:t>
            </w:r>
          </w:p>
        </w:tc>
        <w:tc>
          <w:tcPr>
            <w:tcW w:w="425" w:type="dxa"/>
            <w:shd w:val="clear" w:color="auto" w:fill="auto"/>
          </w:tcPr>
          <w:p w14:paraId="12A7CC8D" w14:textId="77777777" w:rsidR="009C7F37" w:rsidRPr="00685C95" w:rsidRDefault="009C7F37" w:rsidP="00187787">
            <w:pPr>
              <w:jc w:val="center"/>
              <w:rPr>
                <w:sz w:val="22"/>
                <w:szCs w:val="22"/>
                <w:lang w:val="es-ES_tradnl"/>
              </w:rPr>
            </w:pPr>
            <w:r w:rsidRPr="00685C95">
              <w:rPr>
                <w:sz w:val="22"/>
                <w:szCs w:val="22"/>
                <w:lang w:val="es-ES_tradnl"/>
              </w:rPr>
              <w:t>5</w:t>
            </w:r>
          </w:p>
        </w:tc>
        <w:tc>
          <w:tcPr>
            <w:tcW w:w="425" w:type="dxa"/>
            <w:shd w:val="clear" w:color="auto" w:fill="auto"/>
          </w:tcPr>
          <w:p w14:paraId="4A5EEE13" w14:textId="77777777" w:rsidR="009C7F37" w:rsidRPr="00685C95" w:rsidRDefault="009C7F37" w:rsidP="00187787">
            <w:pPr>
              <w:jc w:val="center"/>
              <w:rPr>
                <w:sz w:val="22"/>
                <w:szCs w:val="22"/>
                <w:lang w:val="es-ES_tradnl"/>
              </w:rPr>
            </w:pPr>
            <w:r w:rsidRPr="00685C95">
              <w:rPr>
                <w:sz w:val="22"/>
                <w:szCs w:val="22"/>
                <w:lang w:val="es-ES_tradnl"/>
              </w:rPr>
              <w:t>6</w:t>
            </w:r>
          </w:p>
        </w:tc>
        <w:tc>
          <w:tcPr>
            <w:tcW w:w="425" w:type="dxa"/>
            <w:shd w:val="clear" w:color="auto" w:fill="auto"/>
          </w:tcPr>
          <w:p w14:paraId="36E0393A" w14:textId="77777777" w:rsidR="009C7F37" w:rsidRPr="00685C95" w:rsidRDefault="009C7F37" w:rsidP="00187787">
            <w:pPr>
              <w:jc w:val="center"/>
              <w:rPr>
                <w:sz w:val="22"/>
                <w:szCs w:val="22"/>
                <w:lang w:val="es-ES_tradnl"/>
              </w:rPr>
            </w:pPr>
            <w:r w:rsidRPr="00685C95">
              <w:rPr>
                <w:sz w:val="22"/>
                <w:szCs w:val="22"/>
                <w:lang w:val="es-ES_tradnl"/>
              </w:rPr>
              <w:t>7</w:t>
            </w:r>
          </w:p>
        </w:tc>
        <w:tc>
          <w:tcPr>
            <w:tcW w:w="284" w:type="dxa"/>
            <w:shd w:val="clear" w:color="auto" w:fill="auto"/>
          </w:tcPr>
          <w:p w14:paraId="5300363E" w14:textId="77777777" w:rsidR="009C7F37" w:rsidRPr="00685C95" w:rsidRDefault="009C7F37" w:rsidP="00187787">
            <w:pPr>
              <w:jc w:val="center"/>
              <w:rPr>
                <w:sz w:val="22"/>
                <w:szCs w:val="22"/>
                <w:lang w:val="es-ES_tradnl"/>
              </w:rPr>
            </w:pPr>
            <w:r w:rsidRPr="00685C95">
              <w:rPr>
                <w:sz w:val="22"/>
                <w:szCs w:val="22"/>
                <w:lang w:val="es-ES_tradnl"/>
              </w:rPr>
              <w:t>8</w:t>
            </w:r>
          </w:p>
        </w:tc>
        <w:tc>
          <w:tcPr>
            <w:tcW w:w="425" w:type="dxa"/>
            <w:shd w:val="clear" w:color="auto" w:fill="auto"/>
          </w:tcPr>
          <w:p w14:paraId="4A2DD000" w14:textId="77777777" w:rsidR="009C7F37" w:rsidRPr="00685C95" w:rsidRDefault="009C7F37" w:rsidP="00187787">
            <w:pPr>
              <w:jc w:val="center"/>
              <w:rPr>
                <w:sz w:val="22"/>
                <w:szCs w:val="22"/>
                <w:lang w:val="es-ES_tradnl"/>
              </w:rPr>
            </w:pPr>
            <w:r w:rsidRPr="00685C95">
              <w:rPr>
                <w:sz w:val="22"/>
                <w:szCs w:val="22"/>
                <w:lang w:val="es-ES_tradnl"/>
              </w:rPr>
              <w:t>9</w:t>
            </w:r>
          </w:p>
        </w:tc>
        <w:tc>
          <w:tcPr>
            <w:tcW w:w="992" w:type="dxa"/>
            <w:shd w:val="clear" w:color="auto" w:fill="auto"/>
          </w:tcPr>
          <w:p w14:paraId="5A9163EB" w14:textId="77777777" w:rsidR="009C7F37" w:rsidRPr="00685C95" w:rsidRDefault="009C7F37" w:rsidP="00187787">
            <w:pPr>
              <w:jc w:val="center"/>
              <w:rPr>
                <w:sz w:val="22"/>
                <w:szCs w:val="22"/>
                <w:lang w:val="es-ES_tradnl"/>
              </w:rPr>
            </w:pPr>
            <w:r w:rsidRPr="00685C95">
              <w:rPr>
                <w:sz w:val="22"/>
                <w:szCs w:val="22"/>
                <w:lang w:val="es-ES_tradnl"/>
              </w:rPr>
              <w:t>10</w:t>
            </w:r>
          </w:p>
          <w:p w14:paraId="16B318FF" w14:textId="0E9851EC" w:rsidR="009C7F37" w:rsidRPr="00685C95" w:rsidRDefault="009C7F37" w:rsidP="00187787">
            <w:pPr>
              <w:jc w:val="center"/>
              <w:rPr>
                <w:sz w:val="22"/>
                <w:szCs w:val="22"/>
                <w:lang w:val="es-ES_tradnl"/>
              </w:rPr>
            </w:pPr>
            <w:r w:rsidRPr="00685C95">
              <w:rPr>
                <w:sz w:val="22"/>
                <w:szCs w:val="22"/>
                <w:lang w:val="es-ES_tradnl"/>
              </w:rPr>
              <w:t>Derecha</w:t>
            </w:r>
          </w:p>
        </w:tc>
        <w:tc>
          <w:tcPr>
            <w:tcW w:w="816" w:type="dxa"/>
            <w:shd w:val="clear" w:color="auto" w:fill="auto"/>
          </w:tcPr>
          <w:p w14:paraId="421D7DB1" w14:textId="5D7470A6" w:rsidR="009C7F37" w:rsidRPr="00685C95" w:rsidRDefault="009C7F37" w:rsidP="008B1CD7">
            <w:pPr>
              <w:rPr>
                <w:sz w:val="22"/>
                <w:szCs w:val="22"/>
                <w:lang w:val="es-ES_tradnl"/>
              </w:rPr>
            </w:pPr>
            <w:r w:rsidRPr="00685C95">
              <w:rPr>
                <w:sz w:val="22"/>
                <w:szCs w:val="22"/>
                <w:lang w:val="es-ES_tradnl"/>
              </w:rPr>
              <w:t xml:space="preserve">No sé cómo colocar el partido </w:t>
            </w:r>
          </w:p>
          <w:p w14:paraId="5395F353" w14:textId="77777777" w:rsidR="009C7F37" w:rsidRPr="00685C95" w:rsidRDefault="009C7F37" w:rsidP="00187787">
            <w:pPr>
              <w:rPr>
                <w:sz w:val="22"/>
                <w:szCs w:val="22"/>
                <w:lang w:val="es-ES_tradnl"/>
              </w:rPr>
            </w:pPr>
          </w:p>
        </w:tc>
      </w:tr>
      <w:tr w:rsidR="00DE7AE2" w:rsidRPr="009A1EDD" w14:paraId="42C376B9" w14:textId="77777777" w:rsidTr="00685C95">
        <w:tc>
          <w:tcPr>
            <w:tcW w:w="1555" w:type="dxa"/>
            <w:shd w:val="clear" w:color="auto" w:fill="auto"/>
          </w:tcPr>
          <w:p w14:paraId="590A3309" w14:textId="57127814" w:rsidR="00DE7AE2" w:rsidRPr="00685C95" w:rsidRDefault="00DE7AE2" w:rsidP="00187787">
            <w:pPr>
              <w:rPr>
                <w:sz w:val="22"/>
                <w:szCs w:val="22"/>
                <w:lang w:val="es-ES_tradnl" w:eastAsia="en-GB"/>
              </w:rPr>
            </w:pPr>
            <w:r w:rsidRPr="00C42338">
              <w:rPr>
                <w:color w:val="000000"/>
                <w:sz w:val="22"/>
                <w:szCs w:val="22"/>
                <w:lang w:val="en-GB" w:eastAsia="en-GB"/>
              </w:rPr>
              <w:t>Partido Socialista Obrero Español</w:t>
            </w:r>
            <w:r w:rsidRPr="00C42338" w:rsidDel="00CB1DFD">
              <w:rPr>
                <w:bCs/>
                <w:sz w:val="22"/>
                <w:szCs w:val="22"/>
                <w:lang w:val="es-ES_tradnl"/>
              </w:rPr>
              <w:t xml:space="preserve"> </w:t>
            </w:r>
            <w:r>
              <w:rPr>
                <w:bCs/>
                <w:sz w:val="22"/>
                <w:szCs w:val="22"/>
                <w:lang w:val="es-ES_tradnl"/>
              </w:rPr>
              <w:t>(PSOE)</w:t>
            </w:r>
          </w:p>
        </w:tc>
        <w:tc>
          <w:tcPr>
            <w:tcW w:w="538" w:type="dxa"/>
            <w:shd w:val="clear" w:color="auto" w:fill="auto"/>
          </w:tcPr>
          <w:p w14:paraId="7754C62B" w14:textId="77777777" w:rsidR="00DE7AE2" w:rsidRPr="00685C95" w:rsidRDefault="00DE7AE2" w:rsidP="00187787">
            <w:pPr>
              <w:jc w:val="center"/>
              <w:rPr>
                <w:sz w:val="22"/>
                <w:szCs w:val="22"/>
                <w:lang w:val="es-ES_tradnl"/>
              </w:rPr>
            </w:pPr>
            <w:r w:rsidRPr="00685C95">
              <w:rPr>
                <w:sz w:val="22"/>
                <w:szCs w:val="22"/>
                <w:lang w:val="es-ES_tradnl"/>
              </w:rPr>
              <w:t>0</w:t>
            </w:r>
          </w:p>
        </w:tc>
        <w:tc>
          <w:tcPr>
            <w:tcW w:w="283" w:type="dxa"/>
            <w:shd w:val="clear" w:color="auto" w:fill="auto"/>
          </w:tcPr>
          <w:p w14:paraId="0A436107" w14:textId="77777777" w:rsidR="00DE7AE2" w:rsidRPr="00685C95" w:rsidRDefault="00DE7AE2" w:rsidP="00187787">
            <w:pPr>
              <w:jc w:val="center"/>
              <w:rPr>
                <w:sz w:val="22"/>
                <w:szCs w:val="22"/>
                <w:lang w:val="es-ES_tradnl"/>
              </w:rPr>
            </w:pPr>
            <w:r w:rsidRPr="00685C95">
              <w:rPr>
                <w:sz w:val="22"/>
                <w:szCs w:val="22"/>
                <w:lang w:val="es-ES_tradnl"/>
              </w:rPr>
              <w:t>1</w:t>
            </w:r>
          </w:p>
        </w:tc>
        <w:tc>
          <w:tcPr>
            <w:tcW w:w="284" w:type="dxa"/>
            <w:shd w:val="clear" w:color="auto" w:fill="auto"/>
          </w:tcPr>
          <w:p w14:paraId="55EDF154" w14:textId="77777777" w:rsidR="00DE7AE2" w:rsidRPr="00685C95" w:rsidRDefault="00DE7AE2" w:rsidP="00187787">
            <w:pPr>
              <w:jc w:val="center"/>
              <w:rPr>
                <w:sz w:val="22"/>
                <w:szCs w:val="22"/>
                <w:lang w:val="es-ES_tradnl"/>
              </w:rPr>
            </w:pPr>
            <w:r w:rsidRPr="00685C95">
              <w:rPr>
                <w:sz w:val="22"/>
                <w:szCs w:val="22"/>
                <w:lang w:val="es-ES_tradnl"/>
              </w:rPr>
              <w:t>2</w:t>
            </w:r>
          </w:p>
        </w:tc>
        <w:tc>
          <w:tcPr>
            <w:tcW w:w="283" w:type="dxa"/>
            <w:shd w:val="clear" w:color="auto" w:fill="auto"/>
          </w:tcPr>
          <w:p w14:paraId="24500EAA" w14:textId="77777777" w:rsidR="00DE7AE2" w:rsidRPr="00685C95" w:rsidRDefault="00DE7AE2" w:rsidP="00187787">
            <w:pPr>
              <w:jc w:val="center"/>
              <w:rPr>
                <w:sz w:val="22"/>
                <w:szCs w:val="22"/>
                <w:lang w:val="es-ES_tradnl"/>
              </w:rPr>
            </w:pPr>
            <w:r w:rsidRPr="00685C95">
              <w:rPr>
                <w:sz w:val="22"/>
                <w:szCs w:val="22"/>
                <w:lang w:val="es-ES_tradnl"/>
              </w:rPr>
              <w:t>3</w:t>
            </w:r>
          </w:p>
        </w:tc>
        <w:tc>
          <w:tcPr>
            <w:tcW w:w="426" w:type="dxa"/>
            <w:shd w:val="clear" w:color="auto" w:fill="auto"/>
          </w:tcPr>
          <w:p w14:paraId="2E4F5FDC" w14:textId="77777777" w:rsidR="00DE7AE2" w:rsidRPr="00685C95" w:rsidRDefault="00DE7AE2" w:rsidP="00187787">
            <w:pPr>
              <w:jc w:val="center"/>
              <w:rPr>
                <w:sz w:val="22"/>
                <w:szCs w:val="22"/>
                <w:lang w:val="es-ES_tradnl"/>
              </w:rPr>
            </w:pPr>
            <w:r w:rsidRPr="00685C95">
              <w:rPr>
                <w:sz w:val="22"/>
                <w:szCs w:val="22"/>
                <w:lang w:val="es-ES_tradnl"/>
              </w:rPr>
              <w:t>4</w:t>
            </w:r>
          </w:p>
        </w:tc>
        <w:tc>
          <w:tcPr>
            <w:tcW w:w="425" w:type="dxa"/>
            <w:shd w:val="clear" w:color="auto" w:fill="auto"/>
          </w:tcPr>
          <w:p w14:paraId="361D3511" w14:textId="77777777" w:rsidR="00DE7AE2" w:rsidRPr="00685C95" w:rsidRDefault="00DE7AE2" w:rsidP="00187787">
            <w:pPr>
              <w:jc w:val="center"/>
              <w:rPr>
                <w:sz w:val="22"/>
                <w:szCs w:val="22"/>
                <w:lang w:val="es-ES_tradnl"/>
              </w:rPr>
            </w:pPr>
            <w:r w:rsidRPr="00685C95">
              <w:rPr>
                <w:sz w:val="22"/>
                <w:szCs w:val="22"/>
                <w:lang w:val="es-ES_tradnl"/>
              </w:rPr>
              <w:t>5</w:t>
            </w:r>
          </w:p>
        </w:tc>
        <w:tc>
          <w:tcPr>
            <w:tcW w:w="425" w:type="dxa"/>
            <w:shd w:val="clear" w:color="auto" w:fill="auto"/>
          </w:tcPr>
          <w:p w14:paraId="1989A538" w14:textId="77777777" w:rsidR="00DE7AE2" w:rsidRPr="00685C95" w:rsidRDefault="00DE7AE2" w:rsidP="00187787">
            <w:pPr>
              <w:jc w:val="center"/>
              <w:rPr>
                <w:sz w:val="22"/>
                <w:szCs w:val="22"/>
                <w:lang w:val="es-ES_tradnl"/>
              </w:rPr>
            </w:pPr>
            <w:r w:rsidRPr="00685C95">
              <w:rPr>
                <w:sz w:val="22"/>
                <w:szCs w:val="22"/>
                <w:lang w:val="es-ES_tradnl"/>
              </w:rPr>
              <w:t>6</w:t>
            </w:r>
          </w:p>
        </w:tc>
        <w:tc>
          <w:tcPr>
            <w:tcW w:w="425" w:type="dxa"/>
            <w:shd w:val="clear" w:color="auto" w:fill="auto"/>
          </w:tcPr>
          <w:p w14:paraId="5094193A" w14:textId="77777777" w:rsidR="00DE7AE2" w:rsidRPr="00685C95" w:rsidRDefault="00DE7AE2" w:rsidP="00187787">
            <w:pPr>
              <w:jc w:val="center"/>
              <w:rPr>
                <w:sz w:val="22"/>
                <w:szCs w:val="22"/>
                <w:lang w:val="es-ES_tradnl"/>
              </w:rPr>
            </w:pPr>
            <w:r w:rsidRPr="00685C95">
              <w:rPr>
                <w:sz w:val="22"/>
                <w:szCs w:val="22"/>
                <w:lang w:val="es-ES_tradnl"/>
              </w:rPr>
              <w:t>7</w:t>
            </w:r>
          </w:p>
        </w:tc>
        <w:tc>
          <w:tcPr>
            <w:tcW w:w="284" w:type="dxa"/>
            <w:shd w:val="clear" w:color="auto" w:fill="auto"/>
          </w:tcPr>
          <w:p w14:paraId="5C98B5A3" w14:textId="77777777" w:rsidR="00DE7AE2" w:rsidRPr="00685C95" w:rsidRDefault="00DE7AE2" w:rsidP="00187787">
            <w:pPr>
              <w:jc w:val="center"/>
              <w:rPr>
                <w:sz w:val="22"/>
                <w:szCs w:val="22"/>
                <w:lang w:val="es-ES_tradnl"/>
              </w:rPr>
            </w:pPr>
            <w:r w:rsidRPr="00685C95">
              <w:rPr>
                <w:sz w:val="22"/>
                <w:szCs w:val="22"/>
                <w:lang w:val="es-ES_tradnl"/>
              </w:rPr>
              <w:t>8</w:t>
            </w:r>
          </w:p>
        </w:tc>
        <w:tc>
          <w:tcPr>
            <w:tcW w:w="425" w:type="dxa"/>
            <w:shd w:val="clear" w:color="auto" w:fill="auto"/>
          </w:tcPr>
          <w:p w14:paraId="697D19CF" w14:textId="77777777" w:rsidR="00DE7AE2" w:rsidRPr="00685C95" w:rsidRDefault="00DE7AE2" w:rsidP="00187787">
            <w:pPr>
              <w:jc w:val="center"/>
              <w:rPr>
                <w:sz w:val="22"/>
                <w:szCs w:val="22"/>
                <w:lang w:val="es-ES_tradnl"/>
              </w:rPr>
            </w:pPr>
            <w:r w:rsidRPr="00685C95">
              <w:rPr>
                <w:sz w:val="22"/>
                <w:szCs w:val="22"/>
                <w:lang w:val="es-ES_tradnl"/>
              </w:rPr>
              <w:t>9</w:t>
            </w:r>
          </w:p>
        </w:tc>
        <w:tc>
          <w:tcPr>
            <w:tcW w:w="992" w:type="dxa"/>
            <w:shd w:val="clear" w:color="auto" w:fill="auto"/>
          </w:tcPr>
          <w:p w14:paraId="7F54141B" w14:textId="77777777" w:rsidR="00DE7AE2" w:rsidRPr="00685C95" w:rsidRDefault="00DE7AE2" w:rsidP="00187787">
            <w:pPr>
              <w:jc w:val="center"/>
              <w:rPr>
                <w:sz w:val="22"/>
                <w:szCs w:val="22"/>
                <w:lang w:val="es-ES_tradnl"/>
              </w:rPr>
            </w:pPr>
            <w:r w:rsidRPr="00685C95">
              <w:rPr>
                <w:sz w:val="22"/>
                <w:szCs w:val="22"/>
                <w:lang w:val="es-ES_tradnl"/>
              </w:rPr>
              <w:t>10</w:t>
            </w:r>
          </w:p>
        </w:tc>
        <w:tc>
          <w:tcPr>
            <w:tcW w:w="816" w:type="dxa"/>
            <w:shd w:val="clear" w:color="auto" w:fill="auto"/>
          </w:tcPr>
          <w:p w14:paraId="0952A653" w14:textId="77777777" w:rsidR="00DE7AE2" w:rsidRPr="00685C95" w:rsidRDefault="00DE7AE2" w:rsidP="00187787">
            <w:pPr>
              <w:jc w:val="center"/>
              <w:rPr>
                <w:sz w:val="22"/>
                <w:szCs w:val="22"/>
                <w:lang w:val="es-ES_tradnl"/>
              </w:rPr>
            </w:pPr>
            <w:r w:rsidRPr="00685C95">
              <w:rPr>
                <w:sz w:val="22"/>
                <w:szCs w:val="22"/>
                <w:lang w:val="es-ES_tradnl"/>
              </w:rPr>
              <w:t>99</w:t>
            </w:r>
          </w:p>
        </w:tc>
      </w:tr>
      <w:tr w:rsidR="00DE7AE2" w:rsidRPr="009A1EDD" w14:paraId="2C89D98F" w14:textId="77777777" w:rsidTr="00685C95">
        <w:tc>
          <w:tcPr>
            <w:tcW w:w="1555" w:type="dxa"/>
            <w:shd w:val="clear" w:color="auto" w:fill="auto"/>
          </w:tcPr>
          <w:p w14:paraId="5FAE765D" w14:textId="7A95870E" w:rsidR="00DE7AE2" w:rsidRPr="00685C95" w:rsidRDefault="00DE7AE2" w:rsidP="00187787">
            <w:pPr>
              <w:rPr>
                <w:sz w:val="22"/>
                <w:szCs w:val="22"/>
                <w:lang w:val="es-ES_tradnl" w:eastAsia="en-GB"/>
              </w:rPr>
            </w:pPr>
            <w:r w:rsidRPr="00217361">
              <w:rPr>
                <w:color w:val="000000"/>
                <w:sz w:val="22"/>
                <w:szCs w:val="22"/>
                <w:lang w:val="en-GB" w:eastAsia="en-GB"/>
              </w:rPr>
              <w:t>Partido Popular</w:t>
            </w:r>
            <w:r>
              <w:rPr>
                <w:bCs/>
                <w:sz w:val="22"/>
                <w:szCs w:val="22"/>
                <w:lang w:val="es-ES_tradnl"/>
              </w:rPr>
              <w:t xml:space="preserve"> (PP)</w:t>
            </w:r>
          </w:p>
        </w:tc>
        <w:tc>
          <w:tcPr>
            <w:tcW w:w="538" w:type="dxa"/>
            <w:shd w:val="clear" w:color="auto" w:fill="auto"/>
          </w:tcPr>
          <w:p w14:paraId="42FFC1D9" w14:textId="77777777" w:rsidR="00DE7AE2" w:rsidRPr="00685C95" w:rsidRDefault="00DE7AE2" w:rsidP="00187787">
            <w:pPr>
              <w:jc w:val="center"/>
              <w:rPr>
                <w:sz w:val="22"/>
                <w:szCs w:val="22"/>
                <w:lang w:val="es-ES_tradnl"/>
              </w:rPr>
            </w:pPr>
            <w:r w:rsidRPr="00685C95">
              <w:rPr>
                <w:sz w:val="22"/>
                <w:szCs w:val="22"/>
                <w:lang w:val="es-ES_tradnl"/>
              </w:rPr>
              <w:t>0</w:t>
            </w:r>
          </w:p>
        </w:tc>
        <w:tc>
          <w:tcPr>
            <w:tcW w:w="283" w:type="dxa"/>
            <w:shd w:val="clear" w:color="auto" w:fill="auto"/>
          </w:tcPr>
          <w:p w14:paraId="68BC8988" w14:textId="77777777" w:rsidR="00DE7AE2" w:rsidRPr="00685C95" w:rsidRDefault="00DE7AE2" w:rsidP="00187787">
            <w:pPr>
              <w:jc w:val="center"/>
              <w:rPr>
                <w:sz w:val="22"/>
                <w:szCs w:val="22"/>
                <w:lang w:val="es-ES_tradnl"/>
              </w:rPr>
            </w:pPr>
            <w:r w:rsidRPr="00685C95">
              <w:rPr>
                <w:sz w:val="22"/>
                <w:szCs w:val="22"/>
                <w:lang w:val="es-ES_tradnl"/>
              </w:rPr>
              <w:t>1</w:t>
            </w:r>
          </w:p>
        </w:tc>
        <w:tc>
          <w:tcPr>
            <w:tcW w:w="284" w:type="dxa"/>
            <w:shd w:val="clear" w:color="auto" w:fill="auto"/>
          </w:tcPr>
          <w:p w14:paraId="23F50F3C" w14:textId="77777777" w:rsidR="00DE7AE2" w:rsidRPr="00685C95" w:rsidRDefault="00DE7AE2" w:rsidP="00187787">
            <w:pPr>
              <w:jc w:val="center"/>
              <w:rPr>
                <w:sz w:val="22"/>
                <w:szCs w:val="22"/>
                <w:lang w:val="es-ES_tradnl"/>
              </w:rPr>
            </w:pPr>
            <w:r w:rsidRPr="00685C95">
              <w:rPr>
                <w:sz w:val="22"/>
                <w:szCs w:val="22"/>
                <w:lang w:val="es-ES_tradnl"/>
              </w:rPr>
              <w:t>2</w:t>
            </w:r>
          </w:p>
        </w:tc>
        <w:tc>
          <w:tcPr>
            <w:tcW w:w="283" w:type="dxa"/>
            <w:shd w:val="clear" w:color="auto" w:fill="auto"/>
          </w:tcPr>
          <w:p w14:paraId="0B5628B2" w14:textId="77777777" w:rsidR="00DE7AE2" w:rsidRPr="00685C95" w:rsidRDefault="00DE7AE2" w:rsidP="00187787">
            <w:pPr>
              <w:jc w:val="center"/>
              <w:rPr>
                <w:sz w:val="22"/>
                <w:szCs w:val="22"/>
                <w:lang w:val="es-ES_tradnl"/>
              </w:rPr>
            </w:pPr>
            <w:r w:rsidRPr="00685C95">
              <w:rPr>
                <w:sz w:val="22"/>
                <w:szCs w:val="22"/>
                <w:lang w:val="es-ES_tradnl"/>
              </w:rPr>
              <w:t>3</w:t>
            </w:r>
          </w:p>
        </w:tc>
        <w:tc>
          <w:tcPr>
            <w:tcW w:w="426" w:type="dxa"/>
            <w:shd w:val="clear" w:color="auto" w:fill="auto"/>
          </w:tcPr>
          <w:p w14:paraId="0363FB7A" w14:textId="77777777" w:rsidR="00DE7AE2" w:rsidRPr="00685C95" w:rsidRDefault="00DE7AE2" w:rsidP="00187787">
            <w:pPr>
              <w:jc w:val="center"/>
              <w:rPr>
                <w:sz w:val="22"/>
                <w:szCs w:val="22"/>
                <w:lang w:val="es-ES_tradnl"/>
              </w:rPr>
            </w:pPr>
            <w:r w:rsidRPr="00685C95">
              <w:rPr>
                <w:sz w:val="22"/>
                <w:szCs w:val="22"/>
                <w:lang w:val="es-ES_tradnl"/>
              </w:rPr>
              <w:t>4</w:t>
            </w:r>
          </w:p>
        </w:tc>
        <w:tc>
          <w:tcPr>
            <w:tcW w:w="425" w:type="dxa"/>
            <w:shd w:val="clear" w:color="auto" w:fill="auto"/>
          </w:tcPr>
          <w:p w14:paraId="2DB31D63" w14:textId="77777777" w:rsidR="00DE7AE2" w:rsidRPr="00685C95" w:rsidRDefault="00DE7AE2" w:rsidP="00187787">
            <w:pPr>
              <w:jc w:val="center"/>
              <w:rPr>
                <w:sz w:val="22"/>
                <w:szCs w:val="22"/>
                <w:lang w:val="es-ES_tradnl"/>
              </w:rPr>
            </w:pPr>
            <w:r w:rsidRPr="00685C95">
              <w:rPr>
                <w:sz w:val="22"/>
                <w:szCs w:val="22"/>
                <w:lang w:val="es-ES_tradnl"/>
              </w:rPr>
              <w:t>5</w:t>
            </w:r>
          </w:p>
        </w:tc>
        <w:tc>
          <w:tcPr>
            <w:tcW w:w="425" w:type="dxa"/>
            <w:shd w:val="clear" w:color="auto" w:fill="auto"/>
          </w:tcPr>
          <w:p w14:paraId="4B7B1CEE" w14:textId="77777777" w:rsidR="00DE7AE2" w:rsidRPr="00685C95" w:rsidRDefault="00DE7AE2" w:rsidP="00187787">
            <w:pPr>
              <w:jc w:val="center"/>
              <w:rPr>
                <w:sz w:val="22"/>
                <w:szCs w:val="22"/>
                <w:lang w:val="es-ES_tradnl"/>
              </w:rPr>
            </w:pPr>
            <w:r w:rsidRPr="00685C95">
              <w:rPr>
                <w:sz w:val="22"/>
                <w:szCs w:val="22"/>
                <w:lang w:val="es-ES_tradnl"/>
              </w:rPr>
              <w:t>6</w:t>
            </w:r>
          </w:p>
        </w:tc>
        <w:tc>
          <w:tcPr>
            <w:tcW w:w="425" w:type="dxa"/>
            <w:shd w:val="clear" w:color="auto" w:fill="auto"/>
          </w:tcPr>
          <w:p w14:paraId="4D11B89E" w14:textId="77777777" w:rsidR="00DE7AE2" w:rsidRPr="00685C95" w:rsidRDefault="00DE7AE2" w:rsidP="00187787">
            <w:pPr>
              <w:jc w:val="center"/>
              <w:rPr>
                <w:sz w:val="22"/>
                <w:szCs w:val="22"/>
                <w:lang w:val="es-ES_tradnl"/>
              </w:rPr>
            </w:pPr>
            <w:r w:rsidRPr="00685C95">
              <w:rPr>
                <w:sz w:val="22"/>
                <w:szCs w:val="22"/>
                <w:lang w:val="es-ES_tradnl"/>
              </w:rPr>
              <w:t>7</w:t>
            </w:r>
          </w:p>
        </w:tc>
        <w:tc>
          <w:tcPr>
            <w:tcW w:w="284" w:type="dxa"/>
            <w:shd w:val="clear" w:color="auto" w:fill="auto"/>
          </w:tcPr>
          <w:p w14:paraId="3BE45D4A" w14:textId="77777777" w:rsidR="00DE7AE2" w:rsidRPr="00685C95" w:rsidRDefault="00DE7AE2" w:rsidP="00187787">
            <w:pPr>
              <w:jc w:val="center"/>
              <w:rPr>
                <w:sz w:val="22"/>
                <w:szCs w:val="22"/>
                <w:lang w:val="es-ES_tradnl"/>
              </w:rPr>
            </w:pPr>
            <w:r w:rsidRPr="00685C95">
              <w:rPr>
                <w:sz w:val="22"/>
                <w:szCs w:val="22"/>
                <w:lang w:val="es-ES_tradnl"/>
              </w:rPr>
              <w:t>8</w:t>
            </w:r>
          </w:p>
        </w:tc>
        <w:tc>
          <w:tcPr>
            <w:tcW w:w="425" w:type="dxa"/>
            <w:shd w:val="clear" w:color="auto" w:fill="auto"/>
          </w:tcPr>
          <w:p w14:paraId="42DBBC32" w14:textId="77777777" w:rsidR="00DE7AE2" w:rsidRPr="00685C95" w:rsidRDefault="00DE7AE2" w:rsidP="00187787">
            <w:pPr>
              <w:jc w:val="center"/>
              <w:rPr>
                <w:sz w:val="22"/>
                <w:szCs w:val="22"/>
                <w:lang w:val="es-ES_tradnl"/>
              </w:rPr>
            </w:pPr>
            <w:r w:rsidRPr="00685C95">
              <w:rPr>
                <w:sz w:val="22"/>
                <w:szCs w:val="22"/>
                <w:lang w:val="es-ES_tradnl"/>
              </w:rPr>
              <w:t>9</w:t>
            </w:r>
          </w:p>
        </w:tc>
        <w:tc>
          <w:tcPr>
            <w:tcW w:w="992" w:type="dxa"/>
            <w:shd w:val="clear" w:color="auto" w:fill="auto"/>
          </w:tcPr>
          <w:p w14:paraId="02CF9B9D" w14:textId="77777777" w:rsidR="00DE7AE2" w:rsidRPr="00685C95" w:rsidRDefault="00DE7AE2" w:rsidP="00187787">
            <w:pPr>
              <w:jc w:val="center"/>
              <w:rPr>
                <w:sz w:val="22"/>
                <w:szCs w:val="22"/>
                <w:lang w:val="es-ES_tradnl"/>
              </w:rPr>
            </w:pPr>
            <w:r w:rsidRPr="00685C95">
              <w:rPr>
                <w:sz w:val="22"/>
                <w:szCs w:val="22"/>
                <w:lang w:val="es-ES_tradnl"/>
              </w:rPr>
              <w:t>10</w:t>
            </w:r>
          </w:p>
        </w:tc>
        <w:tc>
          <w:tcPr>
            <w:tcW w:w="816" w:type="dxa"/>
            <w:shd w:val="clear" w:color="auto" w:fill="auto"/>
          </w:tcPr>
          <w:p w14:paraId="63CC37E9" w14:textId="77777777" w:rsidR="00DE7AE2" w:rsidRPr="00685C95" w:rsidRDefault="00DE7AE2" w:rsidP="00187787">
            <w:pPr>
              <w:jc w:val="center"/>
              <w:rPr>
                <w:sz w:val="22"/>
                <w:szCs w:val="22"/>
                <w:lang w:val="es-ES_tradnl"/>
              </w:rPr>
            </w:pPr>
            <w:r w:rsidRPr="00685C95">
              <w:rPr>
                <w:sz w:val="22"/>
                <w:szCs w:val="22"/>
                <w:lang w:val="es-ES_tradnl"/>
              </w:rPr>
              <w:t>99</w:t>
            </w:r>
          </w:p>
        </w:tc>
      </w:tr>
      <w:tr w:rsidR="00DE7AE2" w:rsidRPr="009A1EDD" w14:paraId="296AD3AA" w14:textId="77777777" w:rsidTr="00685C95">
        <w:tc>
          <w:tcPr>
            <w:tcW w:w="1555" w:type="dxa"/>
            <w:shd w:val="clear" w:color="auto" w:fill="auto"/>
          </w:tcPr>
          <w:p w14:paraId="3F6C1CB7" w14:textId="4405363C" w:rsidR="00DE7AE2" w:rsidRPr="00685C95" w:rsidRDefault="00441EF0" w:rsidP="00187787">
            <w:pPr>
              <w:rPr>
                <w:sz w:val="22"/>
                <w:szCs w:val="22"/>
                <w:lang w:val="es-ES_tradnl" w:eastAsia="en-GB"/>
              </w:rPr>
            </w:pPr>
            <w:r w:rsidRPr="00217361">
              <w:rPr>
                <w:color w:val="000000"/>
                <w:sz w:val="22"/>
                <w:szCs w:val="22"/>
                <w:lang w:val="en-GB" w:eastAsia="en-GB"/>
              </w:rPr>
              <w:t>Unidas Podemos</w:t>
            </w:r>
            <w:r w:rsidRPr="00C42338" w:rsidDel="00CB1DFD">
              <w:rPr>
                <w:bCs/>
                <w:sz w:val="22"/>
                <w:szCs w:val="22"/>
                <w:lang w:val="es-ES_tradnl"/>
              </w:rPr>
              <w:t xml:space="preserve"> </w:t>
            </w:r>
            <w:r>
              <w:rPr>
                <w:bCs/>
                <w:sz w:val="22"/>
                <w:szCs w:val="22"/>
                <w:lang w:val="es-ES_tradnl"/>
              </w:rPr>
              <w:t>(UP)</w:t>
            </w:r>
          </w:p>
        </w:tc>
        <w:tc>
          <w:tcPr>
            <w:tcW w:w="538" w:type="dxa"/>
            <w:shd w:val="clear" w:color="auto" w:fill="auto"/>
          </w:tcPr>
          <w:p w14:paraId="3196632F" w14:textId="77777777" w:rsidR="00DE7AE2" w:rsidRPr="00685C95" w:rsidRDefault="00DE7AE2" w:rsidP="00187787">
            <w:pPr>
              <w:jc w:val="center"/>
              <w:rPr>
                <w:sz w:val="22"/>
                <w:szCs w:val="22"/>
                <w:lang w:val="es-ES_tradnl"/>
              </w:rPr>
            </w:pPr>
            <w:r w:rsidRPr="00685C95">
              <w:rPr>
                <w:sz w:val="22"/>
                <w:szCs w:val="22"/>
                <w:lang w:val="es-ES_tradnl"/>
              </w:rPr>
              <w:t>0</w:t>
            </w:r>
          </w:p>
        </w:tc>
        <w:tc>
          <w:tcPr>
            <w:tcW w:w="283" w:type="dxa"/>
            <w:shd w:val="clear" w:color="auto" w:fill="auto"/>
          </w:tcPr>
          <w:p w14:paraId="7167DF95" w14:textId="77777777" w:rsidR="00DE7AE2" w:rsidRPr="00685C95" w:rsidRDefault="00DE7AE2" w:rsidP="00187787">
            <w:pPr>
              <w:jc w:val="center"/>
              <w:rPr>
                <w:sz w:val="22"/>
                <w:szCs w:val="22"/>
                <w:lang w:val="es-ES_tradnl"/>
              </w:rPr>
            </w:pPr>
            <w:r w:rsidRPr="00685C95">
              <w:rPr>
                <w:sz w:val="22"/>
                <w:szCs w:val="22"/>
                <w:lang w:val="es-ES_tradnl"/>
              </w:rPr>
              <w:t>1</w:t>
            </w:r>
          </w:p>
        </w:tc>
        <w:tc>
          <w:tcPr>
            <w:tcW w:w="284" w:type="dxa"/>
            <w:shd w:val="clear" w:color="auto" w:fill="auto"/>
          </w:tcPr>
          <w:p w14:paraId="38F94B58" w14:textId="77777777" w:rsidR="00DE7AE2" w:rsidRPr="00685C95" w:rsidRDefault="00DE7AE2" w:rsidP="00187787">
            <w:pPr>
              <w:jc w:val="center"/>
              <w:rPr>
                <w:sz w:val="22"/>
                <w:szCs w:val="22"/>
                <w:lang w:val="es-ES_tradnl"/>
              </w:rPr>
            </w:pPr>
            <w:r w:rsidRPr="00685C95">
              <w:rPr>
                <w:sz w:val="22"/>
                <w:szCs w:val="22"/>
                <w:lang w:val="es-ES_tradnl"/>
              </w:rPr>
              <w:t>2</w:t>
            </w:r>
          </w:p>
        </w:tc>
        <w:tc>
          <w:tcPr>
            <w:tcW w:w="283" w:type="dxa"/>
            <w:shd w:val="clear" w:color="auto" w:fill="auto"/>
          </w:tcPr>
          <w:p w14:paraId="4ECC3E51" w14:textId="77777777" w:rsidR="00DE7AE2" w:rsidRPr="00685C95" w:rsidRDefault="00DE7AE2" w:rsidP="00187787">
            <w:pPr>
              <w:jc w:val="center"/>
              <w:rPr>
                <w:sz w:val="22"/>
                <w:szCs w:val="22"/>
                <w:lang w:val="es-ES_tradnl"/>
              </w:rPr>
            </w:pPr>
            <w:r w:rsidRPr="00685C95">
              <w:rPr>
                <w:sz w:val="22"/>
                <w:szCs w:val="22"/>
                <w:lang w:val="es-ES_tradnl"/>
              </w:rPr>
              <w:t>3</w:t>
            </w:r>
          </w:p>
        </w:tc>
        <w:tc>
          <w:tcPr>
            <w:tcW w:w="426" w:type="dxa"/>
            <w:shd w:val="clear" w:color="auto" w:fill="auto"/>
          </w:tcPr>
          <w:p w14:paraId="0C7F90FB" w14:textId="77777777" w:rsidR="00DE7AE2" w:rsidRPr="00685C95" w:rsidRDefault="00DE7AE2" w:rsidP="00187787">
            <w:pPr>
              <w:jc w:val="center"/>
              <w:rPr>
                <w:sz w:val="22"/>
                <w:szCs w:val="22"/>
                <w:lang w:val="es-ES_tradnl"/>
              </w:rPr>
            </w:pPr>
            <w:r w:rsidRPr="00685C95">
              <w:rPr>
                <w:sz w:val="22"/>
                <w:szCs w:val="22"/>
                <w:lang w:val="es-ES_tradnl"/>
              </w:rPr>
              <w:t>4</w:t>
            </w:r>
          </w:p>
        </w:tc>
        <w:tc>
          <w:tcPr>
            <w:tcW w:w="425" w:type="dxa"/>
            <w:shd w:val="clear" w:color="auto" w:fill="auto"/>
          </w:tcPr>
          <w:p w14:paraId="14E9A1B6" w14:textId="77777777" w:rsidR="00DE7AE2" w:rsidRPr="00685C95" w:rsidRDefault="00DE7AE2" w:rsidP="00187787">
            <w:pPr>
              <w:jc w:val="center"/>
              <w:rPr>
                <w:sz w:val="22"/>
                <w:szCs w:val="22"/>
                <w:lang w:val="es-ES_tradnl"/>
              </w:rPr>
            </w:pPr>
            <w:r w:rsidRPr="00685C95">
              <w:rPr>
                <w:sz w:val="22"/>
                <w:szCs w:val="22"/>
                <w:lang w:val="es-ES_tradnl"/>
              </w:rPr>
              <w:t>5</w:t>
            </w:r>
          </w:p>
        </w:tc>
        <w:tc>
          <w:tcPr>
            <w:tcW w:w="425" w:type="dxa"/>
            <w:shd w:val="clear" w:color="auto" w:fill="auto"/>
          </w:tcPr>
          <w:p w14:paraId="61ED8341" w14:textId="77777777" w:rsidR="00DE7AE2" w:rsidRPr="00685C95" w:rsidRDefault="00DE7AE2" w:rsidP="00187787">
            <w:pPr>
              <w:jc w:val="center"/>
              <w:rPr>
                <w:sz w:val="22"/>
                <w:szCs w:val="22"/>
                <w:lang w:val="es-ES_tradnl"/>
              </w:rPr>
            </w:pPr>
            <w:r w:rsidRPr="00685C95">
              <w:rPr>
                <w:sz w:val="22"/>
                <w:szCs w:val="22"/>
                <w:lang w:val="es-ES_tradnl"/>
              </w:rPr>
              <w:t>6</w:t>
            </w:r>
          </w:p>
        </w:tc>
        <w:tc>
          <w:tcPr>
            <w:tcW w:w="425" w:type="dxa"/>
            <w:shd w:val="clear" w:color="auto" w:fill="auto"/>
          </w:tcPr>
          <w:p w14:paraId="6FD14108" w14:textId="77777777" w:rsidR="00DE7AE2" w:rsidRPr="00685C95" w:rsidRDefault="00DE7AE2" w:rsidP="00187787">
            <w:pPr>
              <w:jc w:val="center"/>
              <w:rPr>
                <w:sz w:val="22"/>
                <w:szCs w:val="22"/>
                <w:lang w:val="es-ES_tradnl"/>
              </w:rPr>
            </w:pPr>
            <w:r w:rsidRPr="00685C95">
              <w:rPr>
                <w:sz w:val="22"/>
                <w:szCs w:val="22"/>
                <w:lang w:val="es-ES_tradnl"/>
              </w:rPr>
              <w:t>7</w:t>
            </w:r>
          </w:p>
        </w:tc>
        <w:tc>
          <w:tcPr>
            <w:tcW w:w="284" w:type="dxa"/>
            <w:shd w:val="clear" w:color="auto" w:fill="auto"/>
          </w:tcPr>
          <w:p w14:paraId="49B8C9BD" w14:textId="77777777" w:rsidR="00DE7AE2" w:rsidRPr="00685C95" w:rsidRDefault="00DE7AE2" w:rsidP="00187787">
            <w:pPr>
              <w:jc w:val="center"/>
              <w:rPr>
                <w:sz w:val="22"/>
                <w:szCs w:val="22"/>
                <w:lang w:val="es-ES_tradnl"/>
              </w:rPr>
            </w:pPr>
            <w:r w:rsidRPr="00685C95">
              <w:rPr>
                <w:sz w:val="22"/>
                <w:szCs w:val="22"/>
                <w:lang w:val="es-ES_tradnl"/>
              </w:rPr>
              <w:t>8</w:t>
            </w:r>
          </w:p>
        </w:tc>
        <w:tc>
          <w:tcPr>
            <w:tcW w:w="425" w:type="dxa"/>
            <w:shd w:val="clear" w:color="auto" w:fill="auto"/>
          </w:tcPr>
          <w:p w14:paraId="51203EFC" w14:textId="77777777" w:rsidR="00DE7AE2" w:rsidRPr="00685C95" w:rsidRDefault="00DE7AE2" w:rsidP="00187787">
            <w:pPr>
              <w:jc w:val="center"/>
              <w:rPr>
                <w:sz w:val="22"/>
                <w:szCs w:val="22"/>
                <w:lang w:val="es-ES_tradnl"/>
              </w:rPr>
            </w:pPr>
            <w:r w:rsidRPr="00685C95">
              <w:rPr>
                <w:sz w:val="22"/>
                <w:szCs w:val="22"/>
                <w:lang w:val="es-ES_tradnl"/>
              </w:rPr>
              <w:t>9</w:t>
            </w:r>
          </w:p>
        </w:tc>
        <w:tc>
          <w:tcPr>
            <w:tcW w:w="992" w:type="dxa"/>
            <w:shd w:val="clear" w:color="auto" w:fill="auto"/>
          </w:tcPr>
          <w:p w14:paraId="5D1D35E4" w14:textId="77777777" w:rsidR="00DE7AE2" w:rsidRPr="00685C95" w:rsidRDefault="00DE7AE2" w:rsidP="00187787">
            <w:pPr>
              <w:jc w:val="center"/>
              <w:rPr>
                <w:sz w:val="22"/>
                <w:szCs w:val="22"/>
                <w:lang w:val="es-ES_tradnl"/>
              </w:rPr>
            </w:pPr>
            <w:r w:rsidRPr="00685C95">
              <w:rPr>
                <w:sz w:val="22"/>
                <w:szCs w:val="22"/>
                <w:lang w:val="es-ES_tradnl"/>
              </w:rPr>
              <w:t>10</w:t>
            </w:r>
          </w:p>
        </w:tc>
        <w:tc>
          <w:tcPr>
            <w:tcW w:w="816" w:type="dxa"/>
            <w:shd w:val="clear" w:color="auto" w:fill="auto"/>
          </w:tcPr>
          <w:p w14:paraId="689EA69D" w14:textId="77777777" w:rsidR="00DE7AE2" w:rsidRPr="00685C95" w:rsidRDefault="00DE7AE2" w:rsidP="00187787">
            <w:pPr>
              <w:jc w:val="center"/>
              <w:rPr>
                <w:sz w:val="22"/>
                <w:szCs w:val="22"/>
                <w:lang w:val="es-ES_tradnl"/>
              </w:rPr>
            </w:pPr>
            <w:r w:rsidRPr="00685C95">
              <w:rPr>
                <w:sz w:val="22"/>
                <w:szCs w:val="22"/>
                <w:lang w:val="es-ES_tradnl"/>
              </w:rPr>
              <w:t>99</w:t>
            </w:r>
          </w:p>
        </w:tc>
      </w:tr>
      <w:tr w:rsidR="00DE7AE2" w:rsidRPr="009A1EDD" w14:paraId="4D8EF238" w14:textId="77777777" w:rsidTr="00685C95">
        <w:tc>
          <w:tcPr>
            <w:tcW w:w="1555" w:type="dxa"/>
            <w:shd w:val="clear" w:color="auto" w:fill="auto"/>
          </w:tcPr>
          <w:p w14:paraId="0246F98D" w14:textId="16FE7244" w:rsidR="00DE7AE2" w:rsidRPr="00685C95" w:rsidRDefault="00441EF0" w:rsidP="00187787">
            <w:pPr>
              <w:rPr>
                <w:sz w:val="22"/>
                <w:szCs w:val="22"/>
                <w:lang w:val="es-ES_tradnl" w:eastAsia="en-GB"/>
              </w:rPr>
            </w:pPr>
            <w:r>
              <w:rPr>
                <w:sz w:val="22"/>
                <w:szCs w:val="22"/>
                <w:lang w:val="es-ES_tradnl" w:eastAsia="en-GB"/>
              </w:rPr>
              <w:t>Ciudadanos (Cs)</w:t>
            </w:r>
          </w:p>
        </w:tc>
        <w:tc>
          <w:tcPr>
            <w:tcW w:w="538" w:type="dxa"/>
            <w:shd w:val="clear" w:color="auto" w:fill="auto"/>
          </w:tcPr>
          <w:p w14:paraId="77E05310" w14:textId="77777777" w:rsidR="00DE7AE2" w:rsidRPr="00685C95" w:rsidRDefault="00DE7AE2" w:rsidP="00187787">
            <w:pPr>
              <w:jc w:val="center"/>
              <w:rPr>
                <w:sz w:val="22"/>
                <w:szCs w:val="22"/>
                <w:lang w:val="es-ES_tradnl"/>
              </w:rPr>
            </w:pPr>
            <w:r w:rsidRPr="00685C95">
              <w:rPr>
                <w:sz w:val="22"/>
                <w:szCs w:val="22"/>
                <w:lang w:val="es-ES_tradnl"/>
              </w:rPr>
              <w:t>0</w:t>
            </w:r>
          </w:p>
        </w:tc>
        <w:tc>
          <w:tcPr>
            <w:tcW w:w="283" w:type="dxa"/>
            <w:shd w:val="clear" w:color="auto" w:fill="auto"/>
          </w:tcPr>
          <w:p w14:paraId="73DF7988" w14:textId="77777777" w:rsidR="00DE7AE2" w:rsidRPr="00685C95" w:rsidRDefault="00DE7AE2" w:rsidP="00187787">
            <w:pPr>
              <w:jc w:val="center"/>
              <w:rPr>
                <w:sz w:val="22"/>
                <w:szCs w:val="22"/>
                <w:lang w:val="es-ES_tradnl"/>
              </w:rPr>
            </w:pPr>
            <w:r w:rsidRPr="00685C95">
              <w:rPr>
                <w:sz w:val="22"/>
                <w:szCs w:val="22"/>
                <w:lang w:val="es-ES_tradnl"/>
              </w:rPr>
              <w:t>1</w:t>
            </w:r>
          </w:p>
        </w:tc>
        <w:tc>
          <w:tcPr>
            <w:tcW w:w="284" w:type="dxa"/>
            <w:shd w:val="clear" w:color="auto" w:fill="auto"/>
          </w:tcPr>
          <w:p w14:paraId="5F465CC0" w14:textId="77777777" w:rsidR="00DE7AE2" w:rsidRPr="00685C95" w:rsidRDefault="00DE7AE2" w:rsidP="00187787">
            <w:pPr>
              <w:jc w:val="center"/>
              <w:rPr>
                <w:sz w:val="22"/>
                <w:szCs w:val="22"/>
                <w:lang w:val="es-ES_tradnl"/>
              </w:rPr>
            </w:pPr>
            <w:r w:rsidRPr="00685C95">
              <w:rPr>
                <w:sz w:val="22"/>
                <w:szCs w:val="22"/>
                <w:lang w:val="es-ES_tradnl"/>
              </w:rPr>
              <w:t>2</w:t>
            </w:r>
          </w:p>
        </w:tc>
        <w:tc>
          <w:tcPr>
            <w:tcW w:w="283" w:type="dxa"/>
            <w:shd w:val="clear" w:color="auto" w:fill="auto"/>
          </w:tcPr>
          <w:p w14:paraId="296125D1" w14:textId="77777777" w:rsidR="00DE7AE2" w:rsidRPr="00685C95" w:rsidRDefault="00DE7AE2" w:rsidP="00187787">
            <w:pPr>
              <w:jc w:val="center"/>
              <w:rPr>
                <w:sz w:val="22"/>
                <w:szCs w:val="22"/>
                <w:lang w:val="es-ES_tradnl"/>
              </w:rPr>
            </w:pPr>
            <w:r w:rsidRPr="00685C95">
              <w:rPr>
                <w:sz w:val="22"/>
                <w:szCs w:val="22"/>
                <w:lang w:val="es-ES_tradnl"/>
              </w:rPr>
              <w:t>3</w:t>
            </w:r>
          </w:p>
        </w:tc>
        <w:tc>
          <w:tcPr>
            <w:tcW w:w="426" w:type="dxa"/>
            <w:shd w:val="clear" w:color="auto" w:fill="auto"/>
          </w:tcPr>
          <w:p w14:paraId="0EF48444" w14:textId="77777777" w:rsidR="00DE7AE2" w:rsidRPr="00685C95" w:rsidRDefault="00DE7AE2" w:rsidP="00187787">
            <w:pPr>
              <w:jc w:val="center"/>
              <w:rPr>
                <w:sz w:val="22"/>
                <w:szCs w:val="22"/>
                <w:lang w:val="es-ES_tradnl"/>
              </w:rPr>
            </w:pPr>
            <w:r w:rsidRPr="00685C95">
              <w:rPr>
                <w:sz w:val="22"/>
                <w:szCs w:val="22"/>
                <w:lang w:val="es-ES_tradnl"/>
              </w:rPr>
              <w:t>4</w:t>
            </w:r>
          </w:p>
        </w:tc>
        <w:tc>
          <w:tcPr>
            <w:tcW w:w="425" w:type="dxa"/>
            <w:shd w:val="clear" w:color="auto" w:fill="auto"/>
          </w:tcPr>
          <w:p w14:paraId="5582E72A" w14:textId="77777777" w:rsidR="00DE7AE2" w:rsidRPr="00685C95" w:rsidRDefault="00DE7AE2" w:rsidP="00187787">
            <w:pPr>
              <w:jc w:val="center"/>
              <w:rPr>
                <w:sz w:val="22"/>
                <w:szCs w:val="22"/>
                <w:lang w:val="es-ES_tradnl"/>
              </w:rPr>
            </w:pPr>
            <w:r w:rsidRPr="00685C95">
              <w:rPr>
                <w:sz w:val="22"/>
                <w:szCs w:val="22"/>
                <w:lang w:val="es-ES_tradnl"/>
              </w:rPr>
              <w:t>5</w:t>
            </w:r>
          </w:p>
        </w:tc>
        <w:tc>
          <w:tcPr>
            <w:tcW w:w="425" w:type="dxa"/>
            <w:shd w:val="clear" w:color="auto" w:fill="auto"/>
          </w:tcPr>
          <w:p w14:paraId="19EB1485" w14:textId="77777777" w:rsidR="00DE7AE2" w:rsidRPr="00685C95" w:rsidRDefault="00DE7AE2" w:rsidP="00187787">
            <w:pPr>
              <w:jc w:val="center"/>
              <w:rPr>
                <w:sz w:val="22"/>
                <w:szCs w:val="22"/>
                <w:lang w:val="es-ES_tradnl"/>
              </w:rPr>
            </w:pPr>
            <w:r w:rsidRPr="00685C95">
              <w:rPr>
                <w:sz w:val="22"/>
                <w:szCs w:val="22"/>
                <w:lang w:val="es-ES_tradnl"/>
              </w:rPr>
              <w:t>6</w:t>
            </w:r>
          </w:p>
        </w:tc>
        <w:tc>
          <w:tcPr>
            <w:tcW w:w="425" w:type="dxa"/>
            <w:shd w:val="clear" w:color="auto" w:fill="auto"/>
          </w:tcPr>
          <w:p w14:paraId="6A7EF91F" w14:textId="77777777" w:rsidR="00DE7AE2" w:rsidRPr="00685C95" w:rsidRDefault="00DE7AE2" w:rsidP="00187787">
            <w:pPr>
              <w:jc w:val="center"/>
              <w:rPr>
                <w:sz w:val="22"/>
                <w:szCs w:val="22"/>
                <w:lang w:val="es-ES_tradnl"/>
              </w:rPr>
            </w:pPr>
            <w:r w:rsidRPr="00685C95">
              <w:rPr>
                <w:sz w:val="22"/>
                <w:szCs w:val="22"/>
                <w:lang w:val="es-ES_tradnl"/>
              </w:rPr>
              <w:t>7</w:t>
            </w:r>
          </w:p>
        </w:tc>
        <w:tc>
          <w:tcPr>
            <w:tcW w:w="284" w:type="dxa"/>
            <w:shd w:val="clear" w:color="auto" w:fill="auto"/>
          </w:tcPr>
          <w:p w14:paraId="24280D0E" w14:textId="77777777" w:rsidR="00DE7AE2" w:rsidRPr="00685C95" w:rsidRDefault="00DE7AE2" w:rsidP="00187787">
            <w:pPr>
              <w:jc w:val="center"/>
              <w:rPr>
                <w:sz w:val="22"/>
                <w:szCs w:val="22"/>
                <w:lang w:val="es-ES_tradnl"/>
              </w:rPr>
            </w:pPr>
            <w:r w:rsidRPr="00685C95">
              <w:rPr>
                <w:sz w:val="22"/>
                <w:szCs w:val="22"/>
                <w:lang w:val="es-ES_tradnl"/>
              </w:rPr>
              <w:t>8</w:t>
            </w:r>
          </w:p>
        </w:tc>
        <w:tc>
          <w:tcPr>
            <w:tcW w:w="425" w:type="dxa"/>
            <w:shd w:val="clear" w:color="auto" w:fill="auto"/>
          </w:tcPr>
          <w:p w14:paraId="2F89900E" w14:textId="77777777" w:rsidR="00DE7AE2" w:rsidRPr="00685C95" w:rsidRDefault="00DE7AE2" w:rsidP="00187787">
            <w:pPr>
              <w:jc w:val="center"/>
              <w:rPr>
                <w:sz w:val="22"/>
                <w:szCs w:val="22"/>
                <w:lang w:val="es-ES_tradnl"/>
              </w:rPr>
            </w:pPr>
            <w:r w:rsidRPr="00685C95">
              <w:rPr>
                <w:sz w:val="22"/>
                <w:szCs w:val="22"/>
                <w:lang w:val="es-ES_tradnl"/>
              </w:rPr>
              <w:t>9</w:t>
            </w:r>
          </w:p>
        </w:tc>
        <w:tc>
          <w:tcPr>
            <w:tcW w:w="992" w:type="dxa"/>
            <w:shd w:val="clear" w:color="auto" w:fill="auto"/>
          </w:tcPr>
          <w:p w14:paraId="4B6824E1" w14:textId="77777777" w:rsidR="00DE7AE2" w:rsidRPr="00685C95" w:rsidRDefault="00DE7AE2" w:rsidP="00187787">
            <w:pPr>
              <w:jc w:val="center"/>
              <w:rPr>
                <w:sz w:val="22"/>
                <w:szCs w:val="22"/>
                <w:lang w:val="es-ES_tradnl"/>
              </w:rPr>
            </w:pPr>
            <w:r w:rsidRPr="00685C95">
              <w:rPr>
                <w:sz w:val="22"/>
                <w:szCs w:val="22"/>
                <w:lang w:val="es-ES_tradnl"/>
              </w:rPr>
              <w:t>10</w:t>
            </w:r>
          </w:p>
        </w:tc>
        <w:tc>
          <w:tcPr>
            <w:tcW w:w="816" w:type="dxa"/>
            <w:shd w:val="clear" w:color="auto" w:fill="auto"/>
          </w:tcPr>
          <w:p w14:paraId="5E4D10EB" w14:textId="77777777" w:rsidR="00DE7AE2" w:rsidRPr="00685C95" w:rsidRDefault="00DE7AE2" w:rsidP="00187787">
            <w:pPr>
              <w:jc w:val="center"/>
              <w:rPr>
                <w:sz w:val="22"/>
                <w:szCs w:val="22"/>
                <w:lang w:val="es-ES_tradnl"/>
              </w:rPr>
            </w:pPr>
            <w:r w:rsidRPr="00685C95">
              <w:rPr>
                <w:sz w:val="22"/>
                <w:szCs w:val="22"/>
                <w:lang w:val="es-ES_tradnl"/>
              </w:rPr>
              <w:t>99</w:t>
            </w:r>
          </w:p>
        </w:tc>
      </w:tr>
      <w:tr w:rsidR="00DE7AE2" w:rsidRPr="009A1EDD" w14:paraId="33C5274B" w14:textId="77777777" w:rsidTr="00685C95">
        <w:tc>
          <w:tcPr>
            <w:tcW w:w="1555" w:type="dxa"/>
            <w:shd w:val="clear" w:color="auto" w:fill="auto"/>
          </w:tcPr>
          <w:p w14:paraId="7FEF28EE" w14:textId="3F113469" w:rsidR="00DE7AE2" w:rsidRPr="00685C95" w:rsidRDefault="00DE7AE2" w:rsidP="00187787">
            <w:pPr>
              <w:rPr>
                <w:sz w:val="22"/>
                <w:szCs w:val="22"/>
                <w:lang w:val="es-ES_tradnl" w:eastAsia="en-GB"/>
              </w:rPr>
            </w:pPr>
            <w:r>
              <w:rPr>
                <w:sz w:val="22"/>
                <w:szCs w:val="22"/>
                <w:lang w:val="es-ES_tradnl" w:eastAsia="en-GB"/>
              </w:rPr>
              <w:t>VOX</w:t>
            </w:r>
          </w:p>
        </w:tc>
        <w:tc>
          <w:tcPr>
            <w:tcW w:w="538" w:type="dxa"/>
            <w:shd w:val="clear" w:color="auto" w:fill="auto"/>
          </w:tcPr>
          <w:p w14:paraId="15022375" w14:textId="77777777" w:rsidR="00DE7AE2" w:rsidRPr="00685C95" w:rsidRDefault="00DE7AE2" w:rsidP="00187787">
            <w:pPr>
              <w:jc w:val="center"/>
              <w:rPr>
                <w:sz w:val="22"/>
                <w:szCs w:val="22"/>
                <w:lang w:val="es-ES_tradnl"/>
              </w:rPr>
            </w:pPr>
            <w:r w:rsidRPr="00685C95">
              <w:rPr>
                <w:sz w:val="22"/>
                <w:szCs w:val="22"/>
                <w:lang w:val="es-ES_tradnl"/>
              </w:rPr>
              <w:t>0</w:t>
            </w:r>
          </w:p>
        </w:tc>
        <w:tc>
          <w:tcPr>
            <w:tcW w:w="283" w:type="dxa"/>
            <w:shd w:val="clear" w:color="auto" w:fill="auto"/>
          </w:tcPr>
          <w:p w14:paraId="0E16EFB0" w14:textId="77777777" w:rsidR="00DE7AE2" w:rsidRPr="00685C95" w:rsidRDefault="00DE7AE2" w:rsidP="00187787">
            <w:pPr>
              <w:jc w:val="center"/>
              <w:rPr>
                <w:sz w:val="22"/>
                <w:szCs w:val="22"/>
                <w:lang w:val="es-ES_tradnl"/>
              </w:rPr>
            </w:pPr>
            <w:r w:rsidRPr="00685C95">
              <w:rPr>
                <w:sz w:val="22"/>
                <w:szCs w:val="22"/>
                <w:lang w:val="es-ES_tradnl"/>
              </w:rPr>
              <w:t>1</w:t>
            </w:r>
          </w:p>
        </w:tc>
        <w:tc>
          <w:tcPr>
            <w:tcW w:w="284" w:type="dxa"/>
            <w:shd w:val="clear" w:color="auto" w:fill="auto"/>
          </w:tcPr>
          <w:p w14:paraId="20F5DE8C" w14:textId="77777777" w:rsidR="00DE7AE2" w:rsidRPr="00685C95" w:rsidRDefault="00DE7AE2" w:rsidP="00187787">
            <w:pPr>
              <w:jc w:val="center"/>
              <w:rPr>
                <w:sz w:val="22"/>
                <w:szCs w:val="22"/>
                <w:lang w:val="es-ES_tradnl"/>
              </w:rPr>
            </w:pPr>
            <w:r w:rsidRPr="00685C95">
              <w:rPr>
                <w:sz w:val="22"/>
                <w:szCs w:val="22"/>
                <w:lang w:val="es-ES_tradnl"/>
              </w:rPr>
              <w:t>2</w:t>
            </w:r>
          </w:p>
        </w:tc>
        <w:tc>
          <w:tcPr>
            <w:tcW w:w="283" w:type="dxa"/>
            <w:shd w:val="clear" w:color="auto" w:fill="auto"/>
          </w:tcPr>
          <w:p w14:paraId="13676FC3" w14:textId="77777777" w:rsidR="00DE7AE2" w:rsidRPr="00685C95" w:rsidRDefault="00DE7AE2" w:rsidP="00187787">
            <w:pPr>
              <w:jc w:val="center"/>
              <w:rPr>
                <w:sz w:val="22"/>
                <w:szCs w:val="22"/>
                <w:lang w:val="es-ES_tradnl"/>
              </w:rPr>
            </w:pPr>
            <w:r w:rsidRPr="00685C95">
              <w:rPr>
                <w:sz w:val="22"/>
                <w:szCs w:val="22"/>
                <w:lang w:val="es-ES_tradnl"/>
              </w:rPr>
              <w:t>3</w:t>
            </w:r>
          </w:p>
        </w:tc>
        <w:tc>
          <w:tcPr>
            <w:tcW w:w="426" w:type="dxa"/>
            <w:shd w:val="clear" w:color="auto" w:fill="auto"/>
          </w:tcPr>
          <w:p w14:paraId="02374996" w14:textId="77777777" w:rsidR="00DE7AE2" w:rsidRPr="00685C95" w:rsidRDefault="00DE7AE2" w:rsidP="00187787">
            <w:pPr>
              <w:jc w:val="center"/>
              <w:rPr>
                <w:sz w:val="22"/>
                <w:szCs w:val="22"/>
                <w:lang w:val="es-ES_tradnl"/>
              </w:rPr>
            </w:pPr>
            <w:r w:rsidRPr="00685C95">
              <w:rPr>
                <w:sz w:val="22"/>
                <w:szCs w:val="22"/>
                <w:lang w:val="es-ES_tradnl"/>
              </w:rPr>
              <w:t>4</w:t>
            </w:r>
          </w:p>
        </w:tc>
        <w:tc>
          <w:tcPr>
            <w:tcW w:w="425" w:type="dxa"/>
            <w:shd w:val="clear" w:color="auto" w:fill="auto"/>
          </w:tcPr>
          <w:p w14:paraId="1E0EA662" w14:textId="77777777" w:rsidR="00DE7AE2" w:rsidRPr="00685C95" w:rsidRDefault="00DE7AE2" w:rsidP="00187787">
            <w:pPr>
              <w:jc w:val="center"/>
              <w:rPr>
                <w:sz w:val="22"/>
                <w:szCs w:val="22"/>
                <w:lang w:val="es-ES_tradnl"/>
              </w:rPr>
            </w:pPr>
            <w:r w:rsidRPr="00685C95">
              <w:rPr>
                <w:sz w:val="22"/>
                <w:szCs w:val="22"/>
                <w:lang w:val="es-ES_tradnl"/>
              </w:rPr>
              <w:t>5</w:t>
            </w:r>
          </w:p>
        </w:tc>
        <w:tc>
          <w:tcPr>
            <w:tcW w:w="425" w:type="dxa"/>
            <w:shd w:val="clear" w:color="auto" w:fill="auto"/>
          </w:tcPr>
          <w:p w14:paraId="3311BB7F" w14:textId="77777777" w:rsidR="00DE7AE2" w:rsidRPr="00685C95" w:rsidRDefault="00DE7AE2" w:rsidP="00187787">
            <w:pPr>
              <w:jc w:val="center"/>
              <w:rPr>
                <w:sz w:val="22"/>
                <w:szCs w:val="22"/>
                <w:lang w:val="es-ES_tradnl"/>
              </w:rPr>
            </w:pPr>
            <w:r w:rsidRPr="00685C95">
              <w:rPr>
                <w:sz w:val="22"/>
                <w:szCs w:val="22"/>
                <w:lang w:val="es-ES_tradnl"/>
              </w:rPr>
              <w:t>6</w:t>
            </w:r>
          </w:p>
        </w:tc>
        <w:tc>
          <w:tcPr>
            <w:tcW w:w="425" w:type="dxa"/>
            <w:shd w:val="clear" w:color="auto" w:fill="auto"/>
          </w:tcPr>
          <w:p w14:paraId="4A52C2F7" w14:textId="77777777" w:rsidR="00DE7AE2" w:rsidRPr="00685C95" w:rsidRDefault="00DE7AE2" w:rsidP="00187787">
            <w:pPr>
              <w:jc w:val="center"/>
              <w:rPr>
                <w:sz w:val="22"/>
                <w:szCs w:val="22"/>
                <w:lang w:val="es-ES_tradnl"/>
              </w:rPr>
            </w:pPr>
            <w:r w:rsidRPr="00685C95">
              <w:rPr>
                <w:sz w:val="22"/>
                <w:szCs w:val="22"/>
                <w:lang w:val="es-ES_tradnl"/>
              </w:rPr>
              <w:t>7</w:t>
            </w:r>
          </w:p>
        </w:tc>
        <w:tc>
          <w:tcPr>
            <w:tcW w:w="284" w:type="dxa"/>
            <w:shd w:val="clear" w:color="auto" w:fill="auto"/>
          </w:tcPr>
          <w:p w14:paraId="640E50AD" w14:textId="77777777" w:rsidR="00DE7AE2" w:rsidRPr="00685C95" w:rsidRDefault="00DE7AE2" w:rsidP="00187787">
            <w:pPr>
              <w:jc w:val="center"/>
              <w:rPr>
                <w:sz w:val="22"/>
                <w:szCs w:val="22"/>
                <w:lang w:val="es-ES_tradnl"/>
              </w:rPr>
            </w:pPr>
            <w:r w:rsidRPr="00685C95">
              <w:rPr>
                <w:sz w:val="22"/>
                <w:szCs w:val="22"/>
                <w:lang w:val="es-ES_tradnl"/>
              </w:rPr>
              <w:t>8</w:t>
            </w:r>
          </w:p>
        </w:tc>
        <w:tc>
          <w:tcPr>
            <w:tcW w:w="425" w:type="dxa"/>
            <w:shd w:val="clear" w:color="auto" w:fill="auto"/>
          </w:tcPr>
          <w:p w14:paraId="1439D99D" w14:textId="77777777" w:rsidR="00DE7AE2" w:rsidRPr="00685C95" w:rsidRDefault="00DE7AE2" w:rsidP="00187787">
            <w:pPr>
              <w:jc w:val="center"/>
              <w:rPr>
                <w:sz w:val="22"/>
                <w:szCs w:val="22"/>
                <w:lang w:val="es-ES_tradnl"/>
              </w:rPr>
            </w:pPr>
            <w:r w:rsidRPr="00685C95">
              <w:rPr>
                <w:sz w:val="22"/>
                <w:szCs w:val="22"/>
                <w:lang w:val="es-ES_tradnl"/>
              </w:rPr>
              <w:t>9</w:t>
            </w:r>
          </w:p>
        </w:tc>
        <w:tc>
          <w:tcPr>
            <w:tcW w:w="992" w:type="dxa"/>
            <w:shd w:val="clear" w:color="auto" w:fill="auto"/>
          </w:tcPr>
          <w:p w14:paraId="0A5E0A92" w14:textId="77777777" w:rsidR="00DE7AE2" w:rsidRPr="00685C95" w:rsidRDefault="00DE7AE2" w:rsidP="00187787">
            <w:pPr>
              <w:jc w:val="center"/>
              <w:rPr>
                <w:sz w:val="22"/>
                <w:szCs w:val="22"/>
                <w:lang w:val="es-ES_tradnl"/>
              </w:rPr>
            </w:pPr>
            <w:r w:rsidRPr="00685C95">
              <w:rPr>
                <w:sz w:val="22"/>
                <w:szCs w:val="22"/>
                <w:lang w:val="es-ES_tradnl"/>
              </w:rPr>
              <w:t>10</w:t>
            </w:r>
          </w:p>
        </w:tc>
        <w:tc>
          <w:tcPr>
            <w:tcW w:w="816" w:type="dxa"/>
            <w:shd w:val="clear" w:color="auto" w:fill="auto"/>
          </w:tcPr>
          <w:p w14:paraId="196E33C7" w14:textId="77777777" w:rsidR="00DE7AE2" w:rsidRPr="00685C95" w:rsidRDefault="00DE7AE2" w:rsidP="00187787">
            <w:pPr>
              <w:jc w:val="center"/>
              <w:rPr>
                <w:sz w:val="22"/>
                <w:szCs w:val="22"/>
                <w:lang w:val="es-ES_tradnl"/>
              </w:rPr>
            </w:pPr>
            <w:r w:rsidRPr="00685C95">
              <w:rPr>
                <w:sz w:val="22"/>
                <w:szCs w:val="22"/>
                <w:lang w:val="es-ES_tradnl"/>
              </w:rPr>
              <w:t>99</w:t>
            </w:r>
          </w:p>
        </w:tc>
      </w:tr>
      <w:tr w:rsidR="00DE7AE2" w:rsidRPr="009A1EDD" w14:paraId="4A50D52D" w14:textId="77777777" w:rsidTr="00685C95">
        <w:trPr>
          <w:trHeight w:val="101"/>
        </w:trPr>
        <w:tc>
          <w:tcPr>
            <w:tcW w:w="1555" w:type="dxa"/>
            <w:shd w:val="clear" w:color="auto" w:fill="auto"/>
          </w:tcPr>
          <w:p w14:paraId="2D814575" w14:textId="6B01122A" w:rsidR="00DE7AE2" w:rsidRPr="00685C95" w:rsidRDefault="00441EF0" w:rsidP="00187787">
            <w:pPr>
              <w:rPr>
                <w:sz w:val="22"/>
                <w:szCs w:val="22"/>
                <w:lang w:val="es-ES_tradnl" w:eastAsia="en-GB"/>
              </w:rPr>
            </w:pPr>
            <w:r w:rsidRPr="00441EF0">
              <w:rPr>
                <w:color w:val="000000"/>
                <w:sz w:val="22"/>
                <w:szCs w:val="22"/>
                <w:lang w:val="en-GB" w:eastAsia="en-GB"/>
              </w:rPr>
              <w:t xml:space="preserve">Ahora Repúblicas (Esquerra </w:t>
            </w:r>
            <w:r w:rsidRPr="00441EF0">
              <w:rPr>
                <w:color w:val="000000"/>
                <w:sz w:val="22"/>
                <w:szCs w:val="22"/>
                <w:lang w:val="en-GB" w:eastAsia="en-GB"/>
              </w:rPr>
              <w:lastRenderedPageBreak/>
              <w:t xml:space="preserve">Republicana de Catalunya </w:t>
            </w:r>
            <w:r>
              <w:rPr>
                <w:color w:val="000000"/>
                <w:sz w:val="22"/>
                <w:szCs w:val="22"/>
                <w:lang w:val="en-GB" w:eastAsia="en-GB"/>
              </w:rPr>
              <w:t>y otros)</w:t>
            </w:r>
          </w:p>
        </w:tc>
        <w:tc>
          <w:tcPr>
            <w:tcW w:w="538" w:type="dxa"/>
            <w:shd w:val="clear" w:color="auto" w:fill="auto"/>
          </w:tcPr>
          <w:p w14:paraId="535271D8" w14:textId="77777777" w:rsidR="00DE7AE2" w:rsidRPr="00685C95" w:rsidRDefault="00DE7AE2" w:rsidP="00187787">
            <w:pPr>
              <w:jc w:val="center"/>
              <w:rPr>
                <w:sz w:val="22"/>
                <w:szCs w:val="22"/>
                <w:lang w:val="es-ES_tradnl"/>
              </w:rPr>
            </w:pPr>
            <w:r w:rsidRPr="00685C95">
              <w:rPr>
                <w:sz w:val="22"/>
                <w:szCs w:val="22"/>
                <w:lang w:val="es-ES_tradnl"/>
              </w:rPr>
              <w:lastRenderedPageBreak/>
              <w:t>0</w:t>
            </w:r>
          </w:p>
        </w:tc>
        <w:tc>
          <w:tcPr>
            <w:tcW w:w="283" w:type="dxa"/>
            <w:shd w:val="clear" w:color="auto" w:fill="auto"/>
          </w:tcPr>
          <w:p w14:paraId="1CE64B3B" w14:textId="77777777" w:rsidR="00DE7AE2" w:rsidRPr="00685C95" w:rsidRDefault="00DE7AE2" w:rsidP="00187787">
            <w:pPr>
              <w:jc w:val="center"/>
              <w:rPr>
                <w:sz w:val="22"/>
                <w:szCs w:val="22"/>
                <w:lang w:val="es-ES_tradnl"/>
              </w:rPr>
            </w:pPr>
            <w:r w:rsidRPr="00685C95">
              <w:rPr>
                <w:sz w:val="22"/>
                <w:szCs w:val="22"/>
                <w:lang w:val="es-ES_tradnl"/>
              </w:rPr>
              <w:t>1</w:t>
            </w:r>
          </w:p>
        </w:tc>
        <w:tc>
          <w:tcPr>
            <w:tcW w:w="284" w:type="dxa"/>
            <w:shd w:val="clear" w:color="auto" w:fill="auto"/>
          </w:tcPr>
          <w:p w14:paraId="49E0CF27" w14:textId="77777777" w:rsidR="00DE7AE2" w:rsidRPr="00685C95" w:rsidRDefault="00DE7AE2" w:rsidP="00187787">
            <w:pPr>
              <w:jc w:val="center"/>
              <w:rPr>
                <w:sz w:val="22"/>
                <w:szCs w:val="22"/>
                <w:lang w:val="es-ES_tradnl"/>
              </w:rPr>
            </w:pPr>
            <w:r w:rsidRPr="00685C95">
              <w:rPr>
                <w:sz w:val="22"/>
                <w:szCs w:val="22"/>
                <w:lang w:val="es-ES_tradnl"/>
              </w:rPr>
              <w:t>2</w:t>
            </w:r>
          </w:p>
        </w:tc>
        <w:tc>
          <w:tcPr>
            <w:tcW w:w="283" w:type="dxa"/>
            <w:shd w:val="clear" w:color="auto" w:fill="auto"/>
          </w:tcPr>
          <w:p w14:paraId="5077F843" w14:textId="77777777" w:rsidR="00DE7AE2" w:rsidRPr="00685C95" w:rsidRDefault="00DE7AE2" w:rsidP="00187787">
            <w:pPr>
              <w:jc w:val="center"/>
              <w:rPr>
                <w:sz w:val="22"/>
                <w:szCs w:val="22"/>
                <w:lang w:val="es-ES_tradnl"/>
              </w:rPr>
            </w:pPr>
            <w:r w:rsidRPr="00685C95">
              <w:rPr>
                <w:sz w:val="22"/>
                <w:szCs w:val="22"/>
                <w:lang w:val="es-ES_tradnl"/>
              </w:rPr>
              <w:t>3</w:t>
            </w:r>
          </w:p>
        </w:tc>
        <w:tc>
          <w:tcPr>
            <w:tcW w:w="426" w:type="dxa"/>
            <w:shd w:val="clear" w:color="auto" w:fill="auto"/>
          </w:tcPr>
          <w:p w14:paraId="257C0E2A" w14:textId="77777777" w:rsidR="00DE7AE2" w:rsidRPr="00685C95" w:rsidRDefault="00DE7AE2" w:rsidP="00187787">
            <w:pPr>
              <w:jc w:val="center"/>
              <w:rPr>
                <w:sz w:val="22"/>
                <w:szCs w:val="22"/>
                <w:lang w:val="es-ES_tradnl"/>
              </w:rPr>
            </w:pPr>
            <w:r w:rsidRPr="00685C95">
              <w:rPr>
                <w:sz w:val="22"/>
                <w:szCs w:val="22"/>
                <w:lang w:val="es-ES_tradnl"/>
              </w:rPr>
              <w:t>4</w:t>
            </w:r>
          </w:p>
        </w:tc>
        <w:tc>
          <w:tcPr>
            <w:tcW w:w="425" w:type="dxa"/>
            <w:shd w:val="clear" w:color="auto" w:fill="auto"/>
          </w:tcPr>
          <w:p w14:paraId="23382359" w14:textId="77777777" w:rsidR="00DE7AE2" w:rsidRPr="00685C95" w:rsidRDefault="00DE7AE2" w:rsidP="00187787">
            <w:pPr>
              <w:jc w:val="center"/>
              <w:rPr>
                <w:sz w:val="22"/>
                <w:szCs w:val="22"/>
                <w:lang w:val="es-ES_tradnl"/>
              </w:rPr>
            </w:pPr>
            <w:r w:rsidRPr="00685C95">
              <w:rPr>
                <w:sz w:val="22"/>
                <w:szCs w:val="22"/>
                <w:lang w:val="es-ES_tradnl"/>
              </w:rPr>
              <w:t>5</w:t>
            </w:r>
          </w:p>
        </w:tc>
        <w:tc>
          <w:tcPr>
            <w:tcW w:w="425" w:type="dxa"/>
            <w:shd w:val="clear" w:color="auto" w:fill="auto"/>
          </w:tcPr>
          <w:p w14:paraId="3BB0C8C0" w14:textId="77777777" w:rsidR="00DE7AE2" w:rsidRPr="00685C95" w:rsidRDefault="00DE7AE2" w:rsidP="00187787">
            <w:pPr>
              <w:jc w:val="center"/>
              <w:rPr>
                <w:sz w:val="22"/>
                <w:szCs w:val="22"/>
                <w:lang w:val="es-ES_tradnl"/>
              </w:rPr>
            </w:pPr>
            <w:r w:rsidRPr="00685C95">
              <w:rPr>
                <w:sz w:val="22"/>
                <w:szCs w:val="22"/>
                <w:lang w:val="es-ES_tradnl"/>
              </w:rPr>
              <w:t>6</w:t>
            </w:r>
          </w:p>
        </w:tc>
        <w:tc>
          <w:tcPr>
            <w:tcW w:w="425" w:type="dxa"/>
            <w:shd w:val="clear" w:color="auto" w:fill="auto"/>
          </w:tcPr>
          <w:p w14:paraId="0812492B" w14:textId="77777777" w:rsidR="00DE7AE2" w:rsidRPr="00685C95" w:rsidRDefault="00DE7AE2" w:rsidP="00187787">
            <w:pPr>
              <w:jc w:val="center"/>
              <w:rPr>
                <w:sz w:val="22"/>
                <w:szCs w:val="22"/>
                <w:lang w:val="es-ES_tradnl"/>
              </w:rPr>
            </w:pPr>
            <w:r w:rsidRPr="00685C95">
              <w:rPr>
                <w:sz w:val="22"/>
                <w:szCs w:val="22"/>
                <w:lang w:val="es-ES_tradnl"/>
              </w:rPr>
              <w:t>7</w:t>
            </w:r>
          </w:p>
        </w:tc>
        <w:tc>
          <w:tcPr>
            <w:tcW w:w="284" w:type="dxa"/>
            <w:shd w:val="clear" w:color="auto" w:fill="auto"/>
          </w:tcPr>
          <w:p w14:paraId="408D9AD0" w14:textId="77777777" w:rsidR="00DE7AE2" w:rsidRPr="00685C95" w:rsidRDefault="00DE7AE2" w:rsidP="00187787">
            <w:pPr>
              <w:jc w:val="center"/>
              <w:rPr>
                <w:sz w:val="22"/>
                <w:szCs w:val="22"/>
                <w:lang w:val="es-ES_tradnl"/>
              </w:rPr>
            </w:pPr>
            <w:r w:rsidRPr="00685C95">
              <w:rPr>
                <w:sz w:val="22"/>
                <w:szCs w:val="22"/>
                <w:lang w:val="es-ES_tradnl"/>
              </w:rPr>
              <w:t>8</w:t>
            </w:r>
          </w:p>
        </w:tc>
        <w:tc>
          <w:tcPr>
            <w:tcW w:w="425" w:type="dxa"/>
            <w:shd w:val="clear" w:color="auto" w:fill="auto"/>
          </w:tcPr>
          <w:p w14:paraId="1378ED24" w14:textId="77777777" w:rsidR="00DE7AE2" w:rsidRPr="00685C95" w:rsidRDefault="00DE7AE2" w:rsidP="00187787">
            <w:pPr>
              <w:jc w:val="center"/>
              <w:rPr>
                <w:sz w:val="22"/>
                <w:szCs w:val="22"/>
                <w:lang w:val="es-ES_tradnl"/>
              </w:rPr>
            </w:pPr>
            <w:r w:rsidRPr="00685C95">
              <w:rPr>
                <w:sz w:val="22"/>
                <w:szCs w:val="22"/>
                <w:lang w:val="es-ES_tradnl"/>
              </w:rPr>
              <w:t>9</w:t>
            </w:r>
          </w:p>
        </w:tc>
        <w:tc>
          <w:tcPr>
            <w:tcW w:w="992" w:type="dxa"/>
            <w:shd w:val="clear" w:color="auto" w:fill="auto"/>
          </w:tcPr>
          <w:p w14:paraId="212E2DCF" w14:textId="77777777" w:rsidR="00DE7AE2" w:rsidRPr="00685C95" w:rsidRDefault="00DE7AE2" w:rsidP="00187787">
            <w:pPr>
              <w:jc w:val="center"/>
              <w:rPr>
                <w:sz w:val="22"/>
                <w:szCs w:val="22"/>
                <w:lang w:val="es-ES_tradnl"/>
              </w:rPr>
            </w:pPr>
            <w:r w:rsidRPr="00685C95">
              <w:rPr>
                <w:sz w:val="22"/>
                <w:szCs w:val="22"/>
                <w:lang w:val="es-ES_tradnl"/>
              </w:rPr>
              <w:t>10</w:t>
            </w:r>
          </w:p>
        </w:tc>
        <w:tc>
          <w:tcPr>
            <w:tcW w:w="816" w:type="dxa"/>
            <w:shd w:val="clear" w:color="auto" w:fill="auto"/>
          </w:tcPr>
          <w:p w14:paraId="6DED793C" w14:textId="77777777" w:rsidR="00DE7AE2" w:rsidRPr="00685C95" w:rsidRDefault="00DE7AE2" w:rsidP="00187787">
            <w:pPr>
              <w:jc w:val="center"/>
              <w:rPr>
                <w:sz w:val="22"/>
                <w:szCs w:val="22"/>
                <w:lang w:val="es-ES_tradnl"/>
              </w:rPr>
            </w:pPr>
            <w:r w:rsidRPr="00685C95">
              <w:rPr>
                <w:sz w:val="22"/>
                <w:szCs w:val="22"/>
                <w:lang w:val="es-ES_tradnl"/>
              </w:rPr>
              <w:t>99</w:t>
            </w:r>
          </w:p>
        </w:tc>
      </w:tr>
      <w:tr w:rsidR="00DE7AE2" w:rsidRPr="009A1EDD" w14:paraId="4B5D2C06" w14:textId="77777777" w:rsidTr="00685C95">
        <w:trPr>
          <w:trHeight w:val="167"/>
        </w:trPr>
        <w:tc>
          <w:tcPr>
            <w:tcW w:w="1555" w:type="dxa"/>
            <w:shd w:val="clear" w:color="auto" w:fill="auto"/>
          </w:tcPr>
          <w:p w14:paraId="1A0F0C39" w14:textId="5FF14CEC" w:rsidR="00DE7AE2" w:rsidRPr="00685C95" w:rsidRDefault="00441EF0" w:rsidP="00187787">
            <w:pPr>
              <w:rPr>
                <w:sz w:val="22"/>
                <w:szCs w:val="22"/>
                <w:lang w:val="es-ES_tradnl" w:eastAsia="en-GB"/>
              </w:rPr>
            </w:pPr>
            <w:r w:rsidRPr="00441EF0">
              <w:rPr>
                <w:bCs/>
                <w:sz w:val="22"/>
                <w:szCs w:val="22"/>
                <w:lang w:val="es-ES_tradnl"/>
              </w:rPr>
              <w:lastRenderedPageBreak/>
              <w:t>Compromís per Europa/Compromiso por Europa</w:t>
            </w:r>
          </w:p>
        </w:tc>
        <w:tc>
          <w:tcPr>
            <w:tcW w:w="538" w:type="dxa"/>
            <w:shd w:val="clear" w:color="auto" w:fill="auto"/>
          </w:tcPr>
          <w:p w14:paraId="4E549743" w14:textId="77777777" w:rsidR="00DE7AE2" w:rsidRPr="00685C95" w:rsidRDefault="00DE7AE2" w:rsidP="00187787">
            <w:pPr>
              <w:jc w:val="center"/>
              <w:rPr>
                <w:sz w:val="22"/>
                <w:szCs w:val="22"/>
                <w:lang w:val="es-ES_tradnl"/>
              </w:rPr>
            </w:pPr>
            <w:r w:rsidRPr="00685C95">
              <w:rPr>
                <w:sz w:val="22"/>
                <w:szCs w:val="22"/>
                <w:lang w:val="es-ES_tradnl"/>
              </w:rPr>
              <w:t>0</w:t>
            </w:r>
          </w:p>
        </w:tc>
        <w:tc>
          <w:tcPr>
            <w:tcW w:w="283" w:type="dxa"/>
            <w:shd w:val="clear" w:color="auto" w:fill="auto"/>
          </w:tcPr>
          <w:p w14:paraId="1E3BB3CB" w14:textId="77777777" w:rsidR="00DE7AE2" w:rsidRPr="00685C95" w:rsidRDefault="00DE7AE2" w:rsidP="00187787">
            <w:pPr>
              <w:jc w:val="center"/>
              <w:rPr>
                <w:sz w:val="22"/>
                <w:szCs w:val="22"/>
                <w:lang w:val="es-ES_tradnl"/>
              </w:rPr>
            </w:pPr>
            <w:r w:rsidRPr="00685C95">
              <w:rPr>
                <w:sz w:val="22"/>
                <w:szCs w:val="22"/>
                <w:lang w:val="es-ES_tradnl"/>
              </w:rPr>
              <w:t>1</w:t>
            </w:r>
          </w:p>
        </w:tc>
        <w:tc>
          <w:tcPr>
            <w:tcW w:w="284" w:type="dxa"/>
            <w:shd w:val="clear" w:color="auto" w:fill="auto"/>
          </w:tcPr>
          <w:p w14:paraId="736D2D0A" w14:textId="77777777" w:rsidR="00DE7AE2" w:rsidRPr="00685C95" w:rsidRDefault="00DE7AE2" w:rsidP="00187787">
            <w:pPr>
              <w:jc w:val="center"/>
              <w:rPr>
                <w:sz w:val="22"/>
                <w:szCs w:val="22"/>
                <w:lang w:val="es-ES_tradnl"/>
              </w:rPr>
            </w:pPr>
            <w:r w:rsidRPr="00685C95">
              <w:rPr>
                <w:sz w:val="22"/>
                <w:szCs w:val="22"/>
                <w:lang w:val="es-ES_tradnl"/>
              </w:rPr>
              <w:t>2</w:t>
            </w:r>
          </w:p>
        </w:tc>
        <w:tc>
          <w:tcPr>
            <w:tcW w:w="283" w:type="dxa"/>
            <w:shd w:val="clear" w:color="auto" w:fill="auto"/>
          </w:tcPr>
          <w:p w14:paraId="3E65BE9C" w14:textId="77777777" w:rsidR="00DE7AE2" w:rsidRPr="00685C95" w:rsidRDefault="00DE7AE2" w:rsidP="00187787">
            <w:pPr>
              <w:jc w:val="center"/>
              <w:rPr>
                <w:sz w:val="22"/>
                <w:szCs w:val="22"/>
                <w:lang w:val="es-ES_tradnl"/>
              </w:rPr>
            </w:pPr>
            <w:r w:rsidRPr="00685C95">
              <w:rPr>
                <w:sz w:val="22"/>
                <w:szCs w:val="22"/>
                <w:lang w:val="es-ES_tradnl"/>
              </w:rPr>
              <w:t>3</w:t>
            </w:r>
          </w:p>
        </w:tc>
        <w:tc>
          <w:tcPr>
            <w:tcW w:w="426" w:type="dxa"/>
            <w:shd w:val="clear" w:color="auto" w:fill="auto"/>
          </w:tcPr>
          <w:p w14:paraId="604E48C0" w14:textId="77777777" w:rsidR="00DE7AE2" w:rsidRPr="00685C95" w:rsidRDefault="00DE7AE2" w:rsidP="00187787">
            <w:pPr>
              <w:jc w:val="center"/>
              <w:rPr>
                <w:sz w:val="22"/>
                <w:szCs w:val="22"/>
                <w:lang w:val="es-ES_tradnl"/>
              </w:rPr>
            </w:pPr>
            <w:r w:rsidRPr="00685C95">
              <w:rPr>
                <w:sz w:val="22"/>
                <w:szCs w:val="22"/>
                <w:lang w:val="es-ES_tradnl"/>
              </w:rPr>
              <w:t>4</w:t>
            </w:r>
          </w:p>
        </w:tc>
        <w:tc>
          <w:tcPr>
            <w:tcW w:w="425" w:type="dxa"/>
            <w:shd w:val="clear" w:color="auto" w:fill="auto"/>
          </w:tcPr>
          <w:p w14:paraId="3649E509" w14:textId="77777777" w:rsidR="00DE7AE2" w:rsidRPr="00685C95" w:rsidRDefault="00DE7AE2" w:rsidP="00187787">
            <w:pPr>
              <w:jc w:val="center"/>
              <w:rPr>
                <w:sz w:val="22"/>
                <w:szCs w:val="22"/>
                <w:lang w:val="es-ES_tradnl"/>
              </w:rPr>
            </w:pPr>
            <w:r w:rsidRPr="00685C95">
              <w:rPr>
                <w:sz w:val="22"/>
                <w:szCs w:val="22"/>
                <w:lang w:val="es-ES_tradnl"/>
              </w:rPr>
              <w:t>5</w:t>
            </w:r>
          </w:p>
        </w:tc>
        <w:tc>
          <w:tcPr>
            <w:tcW w:w="425" w:type="dxa"/>
            <w:shd w:val="clear" w:color="auto" w:fill="auto"/>
          </w:tcPr>
          <w:p w14:paraId="4BE46AB4" w14:textId="77777777" w:rsidR="00DE7AE2" w:rsidRPr="00685C95" w:rsidRDefault="00DE7AE2" w:rsidP="00187787">
            <w:pPr>
              <w:jc w:val="center"/>
              <w:rPr>
                <w:sz w:val="22"/>
                <w:szCs w:val="22"/>
                <w:lang w:val="es-ES_tradnl"/>
              </w:rPr>
            </w:pPr>
            <w:r w:rsidRPr="00685C95">
              <w:rPr>
                <w:sz w:val="22"/>
                <w:szCs w:val="22"/>
                <w:lang w:val="es-ES_tradnl"/>
              </w:rPr>
              <w:t>6</w:t>
            </w:r>
          </w:p>
        </w:tc>
        <w:tc>
          <w:tcPr>
            <w:tcW w:w="425" w:type="dxa"/>
            <w:shd w:val="clear" w:color="auto" w:fill="auto"/>
          </w:tcPr>
          <w:p w14:paraId="14DE4C77" w14:textId="77777777" w:rsidR="00DE7AE2" w:rsidRPr="00685C95" w:rsidRDefault="00DE7AE2" w:rsidP="00187787">
            <w:pPr>
              <w:jc w:val="center"/>
              <w:rPr>
                <w:sz w:val="22"/>
                <w:szCs w:val="22"/>
                <w:lang w:val="es-ES_tradnl"/>
              </w:rPr>
            </w:pPr>
            <w:r w:rsidRPr="00685C95">
              <w:rPr>
                <w:sz w:val="22"/>
                <w:szCs w:val="22"/>
                <w:lang w:val="es-ES_tradnl"/>
              </w:rPr>
              <w:t>7</w:t>
            </w:r>
          </w:p>
        </w:tc>
        <w:tc>
          <w:tcPr>
            <w:tcW w:w="284" w:type="dxa"/>
            <w:shd w:val="clear" w:color="auto" w:fill="auto"/>
          </w:tcPr>
          <w:p w14:paraId="2F28393D" w14:textId="77777777" w:rsidR="00DE7AE2" w:rsidRPr="00685C95" w:rsidRDefault="00DE7AE2" w:rsidP="00187787">
            <w:pPr>
              <w:jc w:val="center"/>
              <w:rPr>
                <w:sz w:val="22"/>
                <w:szCs w:val="22"/>
                <w:lang w:val="es-ES_tradnl"/>
              </w:rPr>
            </w:pPr>
            <w:r w:rsidRPr="00685C95">
              <w:rPr>
                <w:sz w:val="22"/>
                <w:szCs w:val="22"/>
                <w:lang w:val="es-ES_tradnl"/>
              </w:rPr>
              <w:t>8</w:t>
            </w:r>
          </w:p>
        </w:tc>
        <w:tc>
          <w:tcPr>
            <w:tcW w:w="425" w:type="dxa"/>
            <w:shd w:val="clear" w:color="auto" w:fill="auto"/>
          </w:tcPr>
          <w:p w14:paraId="3528A1FE" w14:textId="77777777" w:rsidR="00DE7AE2" w:rsidRPr="00685C95" w:rsidRDefault="00DE7AE2" w:rsidP="00187787">
            <w:pPr>
              <w:jc w:val="center"/>
              <w:rPr>
                <w:sz w:val="22"/>
                <w:szCs w:val="22"/>
                <w:lang w:val="es-ES_tradnl"/>
              </w:rPr>
            </w:pPr>
            <w:r w:rsidRPr="00685C95">
              <w:rPr>
                <w:sz w:val="22"/>
                <w:szCs w:val="22"/>
                <w:lang w:val="es-ES_tradnl"/>
              </w:rPr>
              <w:t>9</w:t>
            </w:r>
          </w:p>
        </w:tc>
        <w:tc>
          <w:tcPr>
            <w:tcW w:w="992" w:type="dxa"/>
            <w:shd w:val="clear" w:color="auto" w:fill="auto"/>
          </w:tcPr>
          <w:p w14:paraId="72DB5607" w14:textId="77777777" w:rsidR="00DE7AE2" w:rsidRPr="00685C95" w:rsidRDefault="00DE7AE2" w:rsidP="00187787">
            <w:pPr>
              <w:jc w:val="center"/>
              <w:rPr>
                <w:sz w:val="22"/>
                <w:szCs w:val="22"/>
                <w:lang w:val="es-ES_tradnl"/>
              </w:rPr>
            </w:pPr>
            <w:r w:rsidRPr="00685C95">
              <w:rPr>
                <w:sz w:val="22"/>
                <w:szCs w:val="22"/>
                <w:lang w:val="es-ES_tradnl"/>
              </w:rPr>
              <w:t>10</w:t>
            </w:r>
          </w:p>
        </w:tc>
        <w:tc>
          <w:tcPr>
            <w:tcW w:w="816" w:type="dxa"/>
            <w:shd w:val="clear" w:color="auto" w:fill="auto"/>
          </w:tcPr>
          <w:p w14:paraId="65FA38AD" w14:textId="77777777" w:rsidR="00DE7AE2" w:rsidRPr="00685C95" w:rsidRDefault="00DE7AE2" w:rsidP="00187787">
            <w:pPr>
              <w:jc w:val="center"/>
              <w:rPr>
                <w:sz w:val="22"/>
                <w:szCs w:val="22"/>
                <w:lang w:val="es-ES_tradnl"/>
              </w:rPr>
            </w:pPr>
            <w:r w:rsidRPr="00685C95">
              <w:rPr>
                <w:sz w:val="22"/>
                <w:szCs w:val="22"/>
                <w:lang w:val="es-ES_tradnl"/>
              </w:rPr>
              <w:t>99</w:t>
            </w:r>
          </w:p>
        </w:tc>
      </w:tr>
    </w:tbl>
    <w:p w14:paraId="506EC097" w14:textId="77777777" w:rsidR="00331634" w:rsidRPr="00046C0C" w:rsidRDefault="00331634" w:rsidP="00331634">
      <w:pPr>
        <w:tabs>
          <w:tab w:val="left" w:pos="1702"/>
          <w:tab w:val="left" w:pos="4537"/>
        </w:tabs>
        <w:rPr>
          <w:sz w:val="22"/>
          <w:szCs w:val="22"/>
          <w:lang w:val="es-ES_tradnl"/>
        </w:rPr>
      </w:pPr>
    </w:p>
    <w:p w14:paraId="65181921" w14:textId="77777777" w:rsidR="00331634" w:rsidRPr="00046C0C" w:rsidRDefault="00331634" w:rsidP="00331634">
      <w:pPr>
        <w:tabs>
          <w:tab w:val="left" w:pos="1702"/>
          <w:tab w:val="left" w:pos="4537"/>
        </w:tabs>
        <w:rPr>
          <w:sz w:val="22"/>
          <w:szCs w:val="22"/>
          <w:lang w:val="es-ES_tradnl"/>
        </w:rPr>
      </w:pPr>
    </w:p>
    <w:p w14:paraId="539933BD" w14:textId="77777777" w:rsidR="005A74EC" w:rsidRPr="00046C0C" w:rsidRDefault="00331634" w:rsidP="00331634">
      <w:pPr>
        <w:rPr>
          <w:sz w:val="22"/>
          <w:szCs w:val="22"/>
          <w:lang w:val="es-ES_tradnl"/>
        </w:rPr>
      </w:pPr>
      <w:r w:rsidRPr="00046C0C">
        <w:rPr>
          <w:bCs/>
          <w:sz w:val="22"/>
          <w:szCs w:val="22"/>
          <w:lang w:val="es-ES_tradnl"/>
        </w:rPr>
        <w:t xml:space="preserve">Q14 </w:t>
      </w:r>
      <w:r w:rsidR="005A74EC" w:rsidRPr="00046C0C">
        <w:rPr>
          <w:sz w:val="22"/>
          <w:szCs w:val="22"/>
          <w:lang w:val="es-ES_tradnl"/>
        </w:rPr>
        <w:t>Ahora me gustaría que me diera su opinión sobre varios asuntos. Para cada uno, le presentaremos dos afirmaciones opuestas y le pediremos su opinión sobre ambas. Nos gustaría pedirle que se posicione en una escala de 0 a 10, donde '0' significa que usted 'está totalmente de acuerdo con la afirmación de la parte superior' y '10' significa que usted 'está totalmente de acuerdo con la afirmación de la parte inferior'. Si su opinión está en algún lugar intermedio, puede elegir el número que mejor describa su posición.</w:t>
      </w:r>
    </w:p>
    <w:p w14:paraId="76B7A2EC" w14:textId="77777777" w:rsidR="00331634" w:rsidRPr="0081015B" w:rsidRDefault="00331634" w:rsidP="00331634">
      <w:pPr>
        <w:rPr>
          <w:sz w:val="22"/>
          <w:szCs w:val="22"/>
          <w:lang w:val="es-ES_tradnl"/>
        </w:rPr>
      </w:pPr>
    </w:p>
    <w:p w14:paraId="3938BD0E" w14:textId="6249C80B" w:rsidR="00331634" w:rsidRPr="0081015B" w:rsidRDefault="00331634" w:rsidP="00685C95">
      <w:pPr>
        <w:rPr>
          <w:sz w:val="22"/>
          <w:szCs w:val="22"/>
          <w:lang w:val="es-ES_tradnl"/>
        </w:rPr>
      </w:pPr>
      <w:r w:rsidRPr="0081015B">
        <w:rPr>
          <w:sz w:val="22"/>
          <w:szCs w:val="22"/>
          <w:lang w:val="es-ES_tradnl"/>
        </w:rPr>
        <w:t xml:space="preserve">Q14.1 </w:t>
      </w:r>
      <w:r w:rsidR="005A74EC" w:rsidRPr="0081015B">
        <w:rPr>
          <w:sz w:val="22"/>
          <w:szCs w:val="22"/>
          <w:lang w:val="es-ES_tradnl"/>
        </w:rPr>
        <w:t>Regulación estatal y control de</w:t>
      </w:r>
      <w:r w:rsidR="00685C95">
        <w:rPr>
          <w:sz w:val="22"/>
          <w:szCs w:val="22"/>
          <w:lang w:val="es-ES_tradnl"/>
        </w:rPr>
        <w:t xml:space="preserve"> la economía:</w:t>
      </w:r>
    </w:p>
    <w:p w14:paraId="50B987C5" w14:textId="39CF0708" w:rsidR="00331634" w:rsidRPr="0081015B" w:rsidRDefault="00331634" w:rsidP="00331634">
      <w:pPr>
        <w:tabs>
          <w:tab w:val="left" w:pos="1702"/>
        </w:tabs>
        <w:rPr>
          <w:sz w:val="22"/>
          <w:szCs w:val="22"/>
          <w:lang w:val="es-ES_tradnl"/>
        </w:rPr>
      </w:pPr>
      <w:r w:rsidRPr="0081015B">
        <w:rPr>
          <w:sz w:val="22"/>
          <w:szCs w:val="22"/>
          <w:lang w:val="es-ES_tradnl"/>
        </w:rPr>
        <w:tab/>
        <w:t xml:space="preserve">0 </w:t>
      </w:r>
      <w:r w:rsidR="005A74EC" w:rsidRPr="0081015B">
        <w:rPr>
          <w:sz w:val="22"/>
          <w:szCs w:val="22"/>
          <w:lang w:val="es-ES_tradnl"/>
        </w:rPr>
        <w:t>Usted está totalmente a favor de la intervención del Estado en la economía</w:t>
      </w:r>
    </w:p>
    <w:p w14:paraId="789A678E" w14:textId="77777777" w:rsidR="00331634" w:rsidRPr="0081015B" w:rsidRDefault="00331634" w:rsidP="00331634">
      <w:pPr>
        <w:tabs>
          <w:tab w:val="left" w:pos="1702"/>
        </w:tabs>
        <w:rPr>
          <w:sz w:val="22"/>
          <w:szCs w:val="22"/>
          <w:lang w:val="es-ES_tradnl"/>
        </w:rPr>
      </w:pPr>
      <w:r w:rsidRPr="0081015B">
        <w:rPr>
          <w:sz w:val="22"/>
          <w:szCs w:val="22"/>
          <w:lang w:val="es-ES_tradnl"/>
        </w:rPr>
        <w:tab/>
        <w:t>1</w:t>
      </w:r>
    </w:p>
    <w:p w14:paraId="5683AE5E" w14:textId="77777777" w:rsidR="00331634" w:rsidRPr="0081015B" w:rsidRDefault="00331634" w:rsidP="00331634">
      <w:pPr>
        <w:tabs>
          <w:tab w:val="left" w:pos="1702"/>
        </w:tabs>
        <w:rPr>
          <w:sz w:val="22"/>
          <w:szCs w:val="22"/>
          <w:lang w:val="es-ES_tradnl"/>
        </w:rPr>
      </w:pPr>
      <w:r w:rsidRPr="0081015B">
        <w:rPr>
          <w:sz w:val="22"/>
          <w:szCs w:val="22"/>
          <w:lang w:val="es-ES_tradnl"/>
        </w:rPr>
        <w:tab/>
        <w:t>...</w:t>
      </w:r>
    </w:p>
    <w:p w14:paraId="14C528B0" w14:textId="77777777" w:rsidR="00331634" w:rsidRPr="0081015B" w:rsidRDefault="00331634" w:rsidP="00331634">
      <w:pPr>
        <w:tabs>
          <w:tab w:val="left" w:pos="1702"/>
        </w:tabs>
        <w:rPr>
          <w:sz w:val="22"/>
          <w:szCs w:val="22"/>
          <w:lang w:val="es-ES_tradnl"/>
        </w:rPr>
      </w:pPr>
      <w:r w:rsidRPr="0081015B">
        <w:rPr>
          <w:sz w:val="22"/>
          <w:szCs w:val="22"/>
          <w:lang w:val="es-ES_tradnl"/>
        </w:rPr>
        <w:tab/>
        <w:t>9</w:t>
      </w:r>
    </w:p>
    <w:p w14:paraId="7C550D94" w14:textId="438C3BB1" w:rsidR="00331634" w:rsidRPr="0081015B" w:rsidRDefault="00331634" w:rsidP="00331634">
      <w:pPr>
        <w:tabs>
          <w:tab w:val="left" w:pos="1702"/>
        </w:tabs>
        <w:rPr>
          <w:sz w:val="22"/>
          <w:szCs w:val="22"/>
          <w:lang w:val="es-ES_tradnl"/>
        </w:rPr>
      </w:pPr>
      <w:r w:rsidRPr="0081015B">
        <w:rPr>
          <w:sz w:val="22"/>
          <w:szCs w:val="22"/>
          <w:lang w:val="es-ES_tradnl"/>
        </w:rPr>
        <w:tab/>
        <w:t xml:space="preserve">10 </w:t>
      </w:r>
      <w:r w:rsidR="005A74EC" w:rsidRPr="0081015B">
        <w:rPr>
          <w:sz w:val="22"/>
          <w:szCs w:val="22"/>
          <w:lang w:val="es-ES_tradnl"/>
        </w:rPr>
        <w:t>Usted está totalmente en contra de la intervención del Estado en la economía</w:t>
      </w:r>
    </w:p>
    <w:p w14:paraId="10D462DD" w14:textId="75DACC24" w:rsidR="005A74EC" w:rsidRPr="0081015B" w:rsidRDefault="00331634" w:rsidP="005A74EC">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ab/>
      </w:r>
      <w:r w:rsidR="005A74EC" w:rsidRPr="0081015B">
        <w:rPr>
          <w:rFonts w:ascii="Times New Roman" w:hAnsi="Times New Roman"/>
          <w:sz w:val="22"/>
          <w:szCs w:val="22"/>
          <w:lang w:val="es-ES_tradnl"/>
        </w:rPr>
        <w:t>98 No s</w:t>
      </w:r>
      <w:r w:rsidR="00F12583" w:rsidRPr="0081015B">
        <w:rPr>
          <w:rFonts w:ascii="Times New Roman" w:hAnsi="Times New Roman"/>
          <w:sz w:val="22"/>
          <w:szCs w:val="22"/>
          <w:lang w:val="es-ES_tradnl"/>
        </w:rPr>
        <w:t>é</w:t>
      </w:r>
    </w:p>
    <w:p w14:paraId="1D1D54DD" w14:textId="25D2535A" w:rsidR="00331634" w:rsidRPr="0081015B" w:rsidRDefault="00331634" w:rsidP="005A74EC">
      <w:pPr>
        <w:tabs>
          <w:tab w:val="left" w:pos="1702"/>
        </w:tabs>
        <w:rPr>
          <w:sz w:val="22"/>
          <w:szCs w:val="22"/>
          <w:lang w:val="es-ES_tradnl"/>
        </w:rPr>
      </w:pPr>
    </w:p>
    <w:p w14:paraId="1B1A7143" w14:textId="2D86EEA0" w:rsidR="00331634" w:rsidRPr="0081015B" w:rsidRDefault="00331634" w:rsidP="00685C95">
      <w:pPr>
        <w:rPr>
          <w:sz w:val="22"/>
          <w:szCs w:val="22"/>
          <w:lang w:val="es-ES_tradnl"/>
        </w:rPr>
      </w:pPr>
      <w:r w:rsidRPr="0081015B">
        <w:rPr>
          <w:sz w:val="22"/>
          <w:szCs w:val="22"/>
          <w:lang w:val="es-ES_tradnl"/>
        </w:rPr>
        <w:t xml:space="preserve">Q14.2 </w:t>
      </w:r>
      <w:r w:rsidR="00461594" w:rsidRPr="0081015B">
        <w:rPr>
          <w:sz w:val="22"/>
          <w:szCs w:val="22"/>
          <w:lang w:val="es-ES_tradnl"/>
        </w:rPr>
        <w:t>Redistribución de la riqueza:</w:t>
      </w:r>
    </w:p>
    <w:p w14:paraId="56820635" w14:textId="77777777" w:rsidR="0037487D" w:rsidRDefault="00331634" w:rsidP="00331634">
      <w:pPr>
        <w:tabs>
          <w:tab w:val="left" w:pos="1702"/>
        </w:tabs>
        <w:rPr>
          <w:sz w:val="22"/>
          <w:szCs w:val="22"/>
          <w:lang w:val="es-ES_tradnl"/>
        </w:rPr>
      </w:pPr>
      <w:r w:rsidRPr="0081015B">
        <w:rPr>
          <w:sz w:val="22"/>
          <w:szCs w:val="22"/>
          <w:lang w:val="es-ES_tradnl"/>
        </w:rPr>
        <w:tab/>
        <w:t xml:space="preserve">0 </w:t>
      </w:r>
      <w:r w:rsidR="00700C84" w:rsidRPr="0081015B">
        <w:rPr>
          <w:sz w:val="22"/>
          <w:szCs w:val="22"/>
          <w:lang w:val="es-ES_tradnl"/>
        </w:rPr>
        <w:t>Usted está totalmente a favor de la redistribución de la riqueza de los ricos a los pobres en España</w:t>
      </w:r>
      <w:r w:rsidRPr="0081015B">
        <w:rPr>
          <w:sz w:val="22"/>
          <w:szCs w:val="22"/>
          <w:lang w:val="es-ES_tradnl"/>
        </w:rPr>
        <w:tab/>
      </w:r>
    </w:p>
    <w:p w14:paraId="71026AB2" w14:textId="6DE88C82" w:rsidR="00331634" w:rsidRPr="0081015B" w:rsidRDefault="0037487D" w:rsidP="00331634">
      <w:pPr>
        <w:tabs>
          <w:tab w:val="left" w:pos="1702"/>
        </w:tabs>
        <w:rPr>
          <w:sz w:val="22"/>
          <w:szCs w:val="22"/>
          <w:lang w:val="es-ES_tradnl"/>
        </w:rPr>
      </w:pPr>
      <w:r>
        <w:rPr>
          <w:sz w:val="22"/>
          <w:szCs w:val="22"/>
          <w:lang w:val="es-ES_tradnl"/>
        </w:rPr>
        <w:tab/>
      </w:r>
      <w:r w:rsidR="00331634" w:rsidRPr="0081015B">
        <w:rPr>
          <w:sz w:val="22"/>
          <w:szCs w:val="22"/>
          <w:lang w:val="es-ES_tradnl"/>
        </w:rPr>
        <w:t>1</w:t>
      </w:r>
    </w:p>
    <w:p w14:paraId="04C4213C" w14:textId="77777777" w:rsidR="00331634" w:rsidRPr="0081015B" w:rsidRDefault="00331634" w:rsidP="00331634">
      <w:pPr>
        <w:tabs>
          <w:tab w:val="left" w:pos="1702"/>
        </w:tabs>
        <w:rPr>
          <w:sz w:val="22"/>
          <w:szCs w:val="22"/>
          <w:lang w:val="es-ES_tradnl"/>
        </w:rPr>
      </w:pPr>
      <w:r w:rsidRPr="0081015B">
        <w:rPr>
          <w:sz w:val="22"/>
          <w:szCs w:val="22"/>
          <w:lang w:val="es-ES_tradnl"/>
        </w:rPr>
        <w:tab/>
        <w:t>...</w:t>
      </w:r>
    </w:p>
    <w:p w14:paraId="733BA3EE" w14:textId="77777777" w:rsidR="00331634" w:rsidRPr="0081015B" w:rsidRDefault="00331634" w:rsidP="00331634">
      <w:pPr>
        <w:tabs>
          <w:tab w:val="left" w:pos="1702"/>
        </w:tabs>
        <w:rPr>
          <w:sz w:val="22"/>
          <w:szCs w:val="22"/>
          <w:lang w:val="es-ES_tradnl"/>
        </w:rPr>
      </w:pPr>
      <w:r w:rsidRPr="0081015B">
        <w:rPr>
          <w:sz w:val="22"/>
          <w:szCs w:val="22"/>
          <w:lang w:val="es-ES_tradnl"/>
        </w:rPr>
        <w:tab/>
        <w:t>9</w:t>
      </w:r>
    </w:p>
    <w:p w14:paraId="61FD4730" w14:textId="5B1AD942" w:rsidR="00700C84" w:rsidRPr="0081015B" w:rsidRDefault="00331634" w:rsidP="00700C84">
      <w:pPr>
        <w:tabs>
          <w:tab w:val="left" w:pos="1702"/>
        </w:tabs>
        <w:rPr>
          <w:sz w:val="22"/>
          <w:szCs w:val="22"/>
          <w:lang w:val="es-ES_tradnl"/>
        </w:rPr>
      </w:pPr>
      <w:r w:rsidRPr="0081015B">
        <w:rPr>
          <w:sz w:val="22"/>
          <w:szCs w:val="22"/>
          <w:lang w:val="es-ES_tradnl"/>
        </w:rPr>
        <w:tab/>
      </w:r>
      <w:r w:rsidR="0037487D">
        <w:rPr>
          <w:sz w:val="22"/>
          <w:szCs w:val="22"/>
          <w:lang w:val="es-ES_tradnl"/>
        </w:rPr>
        <w:t xml:space="preserve">10 </w:t>
      </w:r>
      <w:r w:rsidR="00700C84" w:rsidRPr="0081015B">
        <w:rPr>
          <w:sz w:val="22"/>
          <w:szCs w:val="22"/>
          <w:lang w:val="es-ES_tradnl"/>
        </w:rPr>
        <w:t>Usted está totalmente en contra de la redistribución de la riqueza de los ricos a los pobres en España</w:t>
      </w:r>
    </w:p>
    <w:p w14:paraId="4CA0D7D9" w14:textId="65D66EEC" w:rsidR="00700C84" w:rsidRPr="0081015B" w:rsidRDefault="00700C84" w:rsidP="00700C84">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ab/>
        <w:t>98 No s</w:t>
      </w:r>
      <w:r w:rsidR="00F12583" w:rsidRPr="0081015B">
        <w:rPr>
          <w:rFonts w:ascii="Times New Roman" w:hAnsi="Times New Roman"/>
          <w:sz w:val="22"/>
          <w:szCs w:val="22"/>
          <w:lang w:val="es-ES_tradnl"/>
        </w:rPr>
        <w:t>é</w:t>
      </w:r>
    </w:p>
    <w:p w14:paraId="2FE08E59" w14:textId="1CDDF049" w:rsidR="00331634" w:rsidRPr="0081015B" w:rsidRDefault="00685C95" w:rsidP="00685C95">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Pr>
          <w:rFonts w:ascii="Times New Roman" w:hAnsi="Times New Roman"/>
          <w:sz w:val="22"/>
          <w:szCs w:val="22"/>
          <w:lang w:val="es-ES_tradnl"/>
        </w:rPr>
        <w:t xml:space="preserve"> </w:t>
      </w:r>
    </w:p>
    <w:p w14:paraId="0D88C79A" w14:textId="535E1425" w:rsidR="0058392C" w:rsidRPr="0081015B" w:rsidRDefault="00331634" w:rsidP="00331634">
      <w:pPr>
        <w:rPr>
          <w:sz w:val="22"/>
          <w:szCs w:val="22"/>
          <w:lang w:val="es-ES_tradnl"/>
        </w:rPr>
      </w:pPr>
      <w:r w:rsidRPr="0081015B">
        <w:rPr>
          <w:sz w:val="22"/>
          <w:szCs w:val="22"/>
          <w:lang w:val="es-ES_tradnl"/>
        </w:rPr>
        <w:t xml:space="preserve">Q14.3 </w:t>
      </w:r>
      <w:r w:rsidR="0058392C" w:rsidRPr="0081015B">
        <w:rPr>
          <w:sz w:val="22"/>
          <w:szCs w:val="22"/>
          <w:lang w:val="es-ES_tradnl"/>
        </w:rPr>
        <w:t>Matrimonio entre personas del mismo sexo:</w:t>
      </w:r>
    </w:p>
    <w:p w14:paraId="71AD005F" w14:textId="77777777" w:rsidR="0058392C" w:rsidRPr="0081015B" w:rsidRDefault="00331634" w:rsidP="00331634">
      <w:pPr>
        <w:tabs>
          <w:tab w:val="left" w:pos="1702"/>
        </w:tabs>
        <w:rPr>
          <w:sz w:val="22"/>
          <w:szCs w:val="22"/>
          <w:lang w:val="es-ES_tradnl"/>
        </w:rPr>
      </w:pPr>
      <w:r w:rsidRPr="0081015B">
        <w:rPr>
          <w:sz w:val="22"/>
          <w:szCs w:val="22"/>
          <w:lang w:val="es-ES_tradnl"/>
        </w:rPr>
        <w:tab/>
        <w:t xml:space="preserve">0 </w:t>
      </w:r>
      <w:r w:rsidR="0058392C" w:rsidRPr="0081015B">
        <w:rPr>
          <w:sz w:val="22"/>
          <w:szCs w:val="22"/>
          <w:lang w:val="es-ES_tradnl"/>
        </w:rPr>
        <w:t>Usted está totalmente a favor del matrimonio entre personas del mismo sexo</w:t>
      </w:r>
    </w:p>
    <w:p w14:paraId="4241FD3B" w14:textId="13926157" w:rsidR="00331634" w:rsidRPr="0081015B" w:rsidRDefault="00331634" w:rsidP="00331634">
      <w:pPr>
        <w:tabs>
          <w:tab w:val="left" w:pos="1702"/>
        </w:tabs>
        <w:rPr>
          <w:sz w:val="22"/>
          <w:szCs w:val="22"/>
          <w:lang w:val="es-ES_tradnl"/>
        </w:rPr>
      </w:pPr>
      <w:r w:rsidRPr="0081015B">
        <w:rPr>
          <w:sz w:val="22"/>
          <w:szCs w:val="22"/>
          <w:lang w:val="es-ES_tradnl"/>
        </w:rPr>
        <w:tab/>
        <w:t>1</w:t>
      </w:r>
    </w:p>
    <w:p w14:paraId="789C8A62" w14:textId="77777777" w:rsidR="00331634" w:rsidRPr="0081015B" w:rsidRDefault="00331634" w:rsidP="00331634">
      <w:pPr>
        <w:tabs>
          <w:tab w:val="left" w:pos="1702"/>
        </w:tabs>
        <w:rPr>
          <w:sz w:val="22"/>
          <w:szCs w:val="22"/>
          <w:lang w:val="es-ES_tradnl"/>
        </w:rPr>
      </w:pPr>
      <w:r w:rsidRPr="0081015B">
        <w:rPr>
          <w:sz w:val="22"/>
          <w:szCs w:val="22"/>
          <w:lang w:val="es-ES_tradnl"/>
        </w:rPr>
        <w:tab/>
        <w:t>...</w:t>
      </w:r>
    </w:p>
    <w:p w14:paraId="2875DC85" w14:textId="77777777" w:rsidR="00331634" w:rsidRPr="0081015B" w:rsidRDefault="00331634" w:rsidP="00331634">
      <w:pPr>
        <w:tabs>
          <w:tab w:val="left" w:pos="1702"/>
        </w:tabs>
        <w:rPr>
          <w:sz w:val="22"/>
          <w:szCs w:val="22"/>
          <w:lang w:val="es-ES_tradnl"/>
        </w:rPr>
      </w:pPr>
      <w:r w:rsidRPr="0081015B">
        <w:rPr>
          <w:sz w:val="22"/>
          <w:szCs w:val="22"/>
          <w:lang w:val="es-ES_tradnl"/>
        </w:rPr>
        <w:tab/>
        <w:t>9</w:t>
      </w:r>
    </w:p>
    <w:p w14:paraId="312C4CDF" w14:textId="54DB39C7" w:rsidR="0058392C" w:rsidRPr="0081015B" w:rsidRDefault="00331634" w:rsidP="0058392C">
      <w:pPr>
        <w:tabs>
          <w:tab w:val="left" w:pos="1702"/>
        </w:tabs>
        <w:rPr>
          <w:sz w:val="22"/>
          <w:szCs w:val="22"/>
          <w:lang w:val="es-ES_tradnl"/>
        </w:rPr>
      </w:pPr>
      <w:r w:rsidRPr="0081015B">
        <w:rPr>
          <w:sz w:val="22"/>
          <w:szCs w:val="22"/>
          <w:lang w:val="es-ES_tradnl"/>
        </w:rPr>
        <w:tab/>
        <w:t xml:space="preserve">10 </w:t>
      </w:r>
      <w:r w:rsidR="0058392C" w:rsidRPr="0081015B">
        <w:rPr>
          <w:sz w:val="22"/>
          <w:szCs w:val="22"/>
          <w:lang w:val="es-ES_tradnl"/>
        </w:rPr>
        <w:t>Usted está totalmente en contra del matrimonio entre personas del mismo sexo</w:t>
      </w:r>
    </w:p>
    <w:p w14:paraId="0B8DD8D6" w14:textId="6E6A38A9" w:rsidR="0058392C" w:rsidRPr="0081015B" w:rsidRDefault="0058392C" w:rsidP="0058392C">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ab/>
        <w:t>98 No s</w:t>
      </w:r>
      <w:r w:rsidR="00F12583" w:rsidRPr="0081015B">
        <w:rPr>
          <w:rFonts w:ascii="Times New Roman" w:hAnsi="Times New Roman"/>
          <w:sz w:val="22"/>
          <w:szCs w:val="22"/>
          <w:lang w:val="es-ES_tradnl"/>
        </w:rPr>
        <w:t>é</w:t>
      </w:r>
    </w:p>
    <w:p w14:paraId="3EE78713" w14:textId="4AC2E086" w:rsidR="00331634" w:rsidRPr="0081015B" w:rsidRDefault="00331634" w:rsidP="0058392C">
      <w:pPr>
        <w:tabs>
          <w:tab w:val="left" w:pos="1702"/>
        </w:tabs>
        <w:rPr>
          <w:sz w:val="22"/>
          <w:szCs w:val="22"/>
          <w:lang w:val="es-ES_tradnl"/>
        </w:rPr>
      </w:pPr>
    </w:p>
    <w:p w14:paraId="5335C143" w14:textId="7E4F0A70" w:rsidR="00331634" w:rsidRPr="0081015B" w:rsidRDefault="00331634" w:rsidP="00331634">
      <w:pPr>
        <w:rPr>
          <w:sz w:val="22"/>
          <w:szCs w:val="22"/>
          <w:lang w:val="es-ES_tradnl"/>
        </w:rPr>
      </w:pPr>
      <w:r w:rsidRPr="0081015B">
        <w:rPr>
          <w:sz w:val="22"/>
          <w:szCs w:val="22"/>
          <w:lang w:val="es-ES_tradnl"/>
        </w:rPr>
        <w:t xml:space="preserve">Q14.4 </w:t>
      </w:r>
      <w:r w:rsidR="00BF155A" w:rsidRPr="0081015B">
        <w:rPr>
          <w:sz w:val="22"/>
          <w:szCs w:val="22"/>
          <w:lang w:val="es-ES_tradnl"/>
        </w:rPr>
        <w:t>Libertades civiles:</w:t>
      </w:r>
    </w:p>
    <w:p w14:paraId="591319D7" w14:textId="0212C74C" w:rsidR="00331634" w:rsidRPr="0081015B" w:rsidRDefault="00331634" w:rsidP="00331634">
      <w:pPr>
        <w:tabs>
          <w:tab w:val="left" w:pos="1702"/>
        </w:tabs>
        <w:rPr>
          <w:sz w:val="22"/>
          <w:szCs w:val="22"/>
          <w:lang w:val="es-ES_tradnl"/>
        </w:rPr>
      </w:pPr>
      <w:r w:rsidRPr="0081015B">
        <w:rPr>
          <w:sz w:val="22"/>
          <w:szCs w:val="22"/>
          <w:lang w:val="es-ES_tradnl"/>
        </w:rPr>
        <w:tab/>
        <w:t xml:space="preserve">0 </w:t>
      </w:r>
      <w:r w:rsidR="00BF155A" w:rsidRPr="0081015B">
        <w:rPr>
          <w:sz w:val="22"/>
          <w:szCs w:val="22"/>
          <w:lang w:val="es-ES_tradnl"/>
        </w:rPr>
        <w:t>Usted está totalmente a favor del derecho a la intimidad incluso si esto dificulta la lucha contra</w:t>
      </w:r>
      <w:r w:rsidR="00685C95">
        <w:rPr>
          <w:sz w:val="22"/>
          <w:szCs w:val="22"/>
          <w:lang w:val="es-ES_tradnl"/>
        </w:rPr>
        <w:t xml:space="preserve"> el crimen</w:t>
      </w:r>
    </w:p>
    <w:p w14:paraId="4CD33328" w14:textId="77777777" w:rsidR="00331634" w:rsidRPr="0081015B" w:rsidRDefault="00331634" w:rsidP="00331634">
      <w:pPr>
        <w:tabs>
          <w:tab w:val="left" w:pos="1702"/>
        </w:tabs>
        <w:rPr>
          <w:sz w:val="22"/>
          <w:szCs w:val="22"/>
          <w:lang w:val="es-ES_tradnl"/>
        </w:rPr>
      </w:pPr>
      <w:r w:rsidRPr="0081015B">
        <w:rPr>
          <w:sz w:val="22"/>
          <w:szCs w:val="22"/>
          <w:lang w:val="es-ES_tradnl"/>
        </w:rPr>
        <w:tab/>
        <w:t>1</w:t>
      </w:r>
    </w:p>
    <w:p w14:paraId="5D5E6E81" w14:textId="77777777" w:rsidR="00331634" w:rsidRPr="0081015B" w:rsidRDefault="00331634" w:rsidP="00331634">
      <w:pPr>
        <w:tabs>
          <w:tab w:val="left" w:pos="1702"/>
        </w:tabs>
        <w:rPr>
          <w:sz w:val="22"/>
          <w:szCs w:val="22"/>
          <w:lang w:val="es-ES_tradnl"/>
        </w:rPr>
      </w:pPr>
      <w:r w:rsidRPr="0081015B">
        <w:rPr>
          <w:sz w:val="22"/>
          <w:szCs w:val="22"/>
          <w:lang w:val="es-ES_tradnl"/>
        </w:rPr>
        <w:tab/>
        <w:t>...</w:t>
      </w:r>
    </w:p>
    <w:p w14:paraId="0AC23710" w14:textId="77777777" w:rsidR="00331634" w:rsidRPr="0081015B" w:rsidRDefault="00331634" w:rsidP="00331634">
      <w:pPr>
        <w:tabs>
          <w:tab w:val="left" w:pos="1702"/>
        </w:tabs>
        <w:rPr>
          <w:sz w:val="22"/>
          <w:szCs w:val="22"/>
          <w:lang w:val="es-ES_tradnl"/>
        </w:rPr>
      </w:pPr>
      <w:r w:rsidRPr="0081015B">
        <w:rPr>
          <w:sz w:val="22"/>
          <w:szCs w:val="22"/>
          <w:lang w:val="es-ES_tradnl"/>
        </w:rPr>
        <w:tab/>
        <w:t>9</w:t>
      </w:r>
    </w:p>
    <w:p w14:paraId="7B90E07C" w14:textId="3AE07C8A" w:rsidR="00BF155A" w:rsidRPr="0081015B" w:rsidRDefault="00331634" w:rsidP="00331634">
      <w:pPr>
        <w:tabs>
          <w:tab w:val="left" w:pos="1702"/>
        </w:tabs>
        <w:rPr>
          <w:sz w:val="22"/>
          <w:szCs w:val="22"/>
          <w:lang w:val="es-ES_tradnl"/>
        </w:rPr>
      </w:pPr>
      <w:r w:rsidRPr="0081015B">
        <w:rPr>
          <w:sz w:val="22"/>
          <w:szCs w:val="22"/>
          <w:lang w:val="es-ES_tradnl"/>
        </w:rPr>
        <w:tab/>
        <w:t xml:space="preserve">10 </w:t>
      </w:r>
      <w:r w:rsidR="00BF155A" w:rsidRPr="0081015B">
        <w:rPr>
          <w:sz w:val="22"/>
          <w:szCs w:val="22"/>
          <w:lang w:val="es-ES_tradnl"/>
        </w:rPr>
        <w:t xml:space="preserve">Usted está totalmente a favor de limitar el derecho a la intimidad para poder combatir </w:t>
      </w:r>
      <w:r w:rsidR="00685C95">
        <w:rPr>
          <w:sz w:val="22"/>
          <w:szCs w:val="22"/>
          <w:lang w:val="es-ES_tradnl"/>
        </w:rPr>
        <w:t>el crimen</w:t>
      </w:r>
    </w:p>
    <w:p w14:paraId="537E6541" w14:textId="7C0C9EEE" w:rsidR="00BF155A" w:rsidRPr="0081015B" w:rsidRDefault="00BF155A" w:rsidP="00BF155A">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ab/>
        <w:t>98 No s</w:t>
      </w:r>
      <w:r w:rsidR="00F12583" w:rsidRPr="0081015B">
        <w:rPr>
          <w:rFonts w:ascii="Times New Roman" w:hAnsi="Times New Roman"/>
          <w:sz w:val="22"/>
          <w:szCs w:val="22"/>
          <w:lang w:val="es-ES_tradnl"/>
        </w:rPr>
        <w:t>é</w:t>
      </w:r>
    </w:p>
    <w:p w14:paraId="564227B9" w14:textId="7B03AD43" w:rsidR="00331634" w:rsidRPr="0081015B" w:rsidRDefault="00BF155A" w:rsidP="00685C95">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 xml:space="preserve"> </w:t>
      </w:r>
    </w:p>
    <w:p w14:paraId="6097A618" w14:textId="51169A57" w:rsidR="00331634" w:rsidRPr="0081015B" w:rsidRDefault="00331634" w:rsidP="00331634">
      <w:pPr>
        <w:rPr>
          <w:sz w:val="22"/>
          <w:szCs w:val="22"/>
          <w:lang w:val="es-ES_tradnl"/>
        </w:rPr>
      </w:pPr>
      <w:r w:rsidRPr="0081015B">
        <w:rPr>
          <w:sz w:val="22"/>
          <w:szCs w:val="22"/>
          <w:lang w:val="es-ES_tradnl"/>
        </w:rPr>
        <w:t xml:space="preserve">Q14.5 </w:t>
      </w:r>
      <w:r w:rsidR="0029752B" w:rsidRPr="0081015B">
        <w:rPr>
          <w:sz w:val="22"/>
          <w:szCs w:val="22"/>
          <w:lang w:val="es-ES_tradnl"/>
        </w:rPr>
        <w:t>Inmigración:</w:t>
      </w:r>
    </w:p>
    <w:p w14:paraId="34CBD10B" w14:textId="38617677" w:rsidR="00331634" w:rsidRPr="0081015B" w:rsidRDefault="00331634" w:rsidP="00331634">
      <w:pPr>
        <w:tabs>
          <w:tab w:val="left" w:pos="1702"/>
        </w:tabs>
        <w:rPr>
          <w:sz w:val="22"/>
          <w:szCs w:val="22"/>
          <w:lang w:val="es-ES_tradnl"/>
        </w:rPr>
      </w:pPr>
      <w:r w:rsidRPr="0081015B">
        <w:rPr>
          <w:sz w:val="22"/>
          <w:szCs w:val="22"/>
          <w:lang w:val="es-ES_tradnl"/>
        </w:rPr>
        <w:tab/>
        <w:t xml:space="preserve">0 </w:t>
      </w:r>
      <w:r w:rsidR="00570049" w:rsidRPr="0081015B">
        <w:rPr>
          <w:sz w:val="22"/>
          <w:szCs w:val="22"/>
          <w:lang w:val="es-ES_tradnl"/>
        </w:rPr>
        <w:t>Usted está totalmente a favor de una política que limite la inmigración</w:t>
      </w:r>
    </w:p>
    <w:p w14:paraId="0A1F632C" w14:textId="77777777" w:rsidR="00331634" w:rsidRPr="0081015B" w:rsidRDefault="00331634" w:rsidP="00331634">
      <w:pPr>
        <w:tabs>
          <w:tab w:val="left" w:pos="1702"/>
        </w:tabs>
        <w:rPr>
          <w:sz w:val="22"/>
          <w:szCs w:val="22"/>
          <w:lang w:val="es-ES_tradnl"/>
        </w:rPr>
      </w:pPr>
      <w:r w:rsidRPr="0081015B">
        <w:rPr>
          <w:sz w:val="22"/>
          <w:szCs w:val="22"/>
          <w:lang w:val="es-ES_tradnl"/>
        </w:rPr>
        <w:tab/>
        <w:t>1</w:t>
      </w:r>
    </w:p>
    <w:p w14:paraId="712C5018" w14:textId="77777777" w:rsidR="00331634" w:rsidRPr="0081015B" w:rsidRDefault="00331634" w:rsidP="00331634">
      <w:pPr>
        <w:tabs>
          <w:tab w:val="left" w:pos="1702"/>
        </w:tabs>
        <w:rPr>
          <w:sz w:val="22"/>
          <w:szCs w:val="22"/>
          <w:lang w:val="es-ES_tradnl"/>
        </w:rPr>
      </w:pPr>
      <w:r w:rsidRPr="0081015B">
        <w:rPr>
          <w:sz w:val="22"/>
          <w:szCs w:val="22"/>
          <w:lang w:val="es-ES_tradnl"/>
        </w:rPr>
        <w:lastRenderedPageBreak/>
        <w:tab/>
        <w:t>...</w:t>
      </w:r>
    </w:p>
    <w:p w14:paraId="4C09A300" w14:textId="77777777" w:rsidR="00331634" w:rsidRPr="0081015B" w:rsidRDefault="00331634" w:rsidP="00331634">
      <w:pPr>
        <w:tabs>
          <w:tab w:val="left" w:pos="1702"/>
        </w:tabs>
        <w:rPr>
          <w:sz w:val="22"/>
          <w:szCs w:val="22"/>
          <w:lang w:val="es-ES_tradnl"/>
        </w:rPr>
      </w:pPr>
      <w:r w:rsidRPr="0081015B">
        <w:rPr>
          <w:sz w:val="22"/>
          <w:szCs w:val="22"/>
          <w:lang w:val="es-ES_tradnl"/>
        </w:rPr>
        <w:tab/>
        <w:t>9</w:t>
      </w:r>
    </w:p>
    <w:p w14:paraId="21871E39" w14:textId="49CA48D9" w:rsidR="00570049" w:rsidRPr="0081015B" w:rsidRDefault="00331634" w:rsidP="00570049">
      <w:pPr>
        <w:tabs>
          <w:tab w:val="left" w:pos="1702"/>
        </w:tabs>
        <w:rPr>
          <w:sz w:val="22"/>
          <w:szCs w:val="22"/>
          <w:lang w:val="es-ES_tradnl"/>
        </w:rPr>
      </w:pPr>
      <w:r w:rsidRPr="0081015B">
        <w:rPr>
          <w:sz w:val="22"/>
          <w:szCs w:val="22"/>
          <w:lang w:val="es-ES_tradnl"/>
        </w:rPr>
        <w:tab/>
        <w:t xml:space="preserve">10 </w:t>
      </w:r>
      <w:r w:rsidR="00570049" w:rsidRPr="0081015B">
        <w:rPr>
          <w:sz w:val="22"/>
          <w:szCs w:val="22"/>
          <w:lang w:val="es-ES_tradnl"/>
        </w:rPr>
        <w:t>Usted está totalmente en contra de una política que limite la inmigración</w:t>
      </w:r>
      <w:r w:rsidRPr="0081015B">
        <w:rPr>
          <w:sz w:val="22"/>
          <w:szCs w:val="22"/>
          <w:lang w:val="es-ES_tradnl"/>
        </w:rPr>
        <w:tab/>
      </w:r>
    </w:p>
    <w:p w14:paraId="10E83D7B" w14:textId="0B3A1443" w:rsidR="00570049" w:rsidRPr="0081015B" w:rsidRDefault="00570049" w:rsidP="00570049">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ab/>
        <w:t>98 No s</w:t>
      </w:r>
      <w:r w:rsidR="00F12583" w:rsidRPr="0081015B">
        <w:rPr>
          <w:rFonts w:ascii="Times New Roman" w:hAnsi="Times New Roman"/>
          <w:sz w:val="22"/>
          <w:szCs w:val="22"/>
          <w:lang w:val="es-ES_tradnl"/>
        </w:rPr>
        <w:t>é</w:t>
      </w:r>
    </w:p>
    <w:p w14:paraId="3F3401E1" w14:textId="3C90FEAE" w:rsidR="00331634" w:rsidRPr="0081015B" w:rsidRDefault="00331634" w:rsidP="00570049">
      <w:pPr>
        <w:tabs>
          <w:tab w:val="left" w:pos="1702"/>
        </w:tabs>
        <w:rPr>
          <w:sz w:val="22"/>
          <w:szCs w:val="22"/>
          <w:lang w:val="es-ES_tradnl"/>
        </w:rPr>
      </w:pPr>
    </w:p>
    <w:p w14:paraId="300636D2" w14:textId="634D6FCF" w:rsidR="00331634" w:rsidRPr="0081015B" w:rsidRDefault="00331634" w:rsidP="00685C95">
      <w:pPr>
        <w:rPr>
          <w:sz w:val="22"/>
          <w:szCs w:val="22"/>
          <w:lang w:val="es-ES_tradnl"/>
        </w:rPr>
      </w:pPr>
      <w:r w:rsidRPr="0081015B">
        <w:rPr>
          <w:sz w:val="22"/>
          <w:szCs w:val="22"/>
          <w:lang w:val="es-ES_tradnl"/>
        </w:rPr>
        <w:t xml:space="preserve">Q14.6 </w:t>
      </w:r>
      <w:r w:rsidR="00A72CE1" w:rsidRPr="0081015B">
        <w:rPr>
          <w:sz w:val="22"/>
          <w:szCs w:val="22"/>
          <w:lang w:val="es-ES_tradnl"/>
        </w:rPr>
        <w:t>Medio ambiente:</w:t>
      </w:r>
    </w:p>
    <w:p w14:paraId="0B0AD372" w14:textId="77777777" w:rsidR="00A72CE1" w:rsidRPr="0081015B" w:rsidRDefault="00331634" w:rsidP="00A72CE1">
      <w:pPr>
        <w:tabs>
          <w:tab w:val="left" w:pos="1702"/>
        </w:tabs>
        <w:ind w:left="1702"/>
        <w:rPr>
          <w:sz w:val="22"/>
          <w:szCs w:val="22"/>
          <w:lang w:val="es-ES_tradnl"/>
        </w:rPr>
      </w:pPr>
      <w:r w:rsidRPr="0081015B">
        <w:rPr>
          <w:sz w:val="22"/>
          <w:szCs w:val="22"/>
          <w:lang w:val="es-ES_tradnl"/>
        </w:rPr>
        <w:t xml:space="preserve">0 </w:t>
      </w:r>
      <w:r w:rsidR="00A72CE1" w:rsidRPr="0081015B">
        <w:rPr>
          <w:sz w:val="22"/>
          <w:szCs w:val="22"/>
          <w:lang w:val="es-ES_tradnl"/>
        </w:rPr>
        <w:t>La protección medioambiental siempre debería tener prioridad incluso a costa del crecimiento económico</w:t>
      </w:r>
    </w:p>
    <w:p w14:paraId="1F392027" w14:textId="395E7FA0" w:rsidR="00331634" w:rsidRPr="0081015B" w:rsidRDefault="00331634" w:rsidP="00A72CE1">
      <w:pPr>
        <w:tabs>
          <w:tab w:val="left" w:pos="1702"/>
        </w:tabs>
        <w:ind w:left="1702"/>
        <w:rPr>
          <w:sz w:val="22"/>
          <w:szCs w:val="22"/>
          <w:lang w:val="es-ES_tradnl"/>
        </w:rPr>
      </w:pPr>
      <w:r w:rsidRPr="0081015B">
        <w:rPr>
          <w:sz w:val="22"/>
          <w:szCs w:val="22"/>
          <w:lang w:val="es-ES_tradnl"/>
        </w:rPr>
        <w:t>1</w:t>
      </w:r>
    </w:p>
    <w:p w14:paraId="6D93298B" w14:textId="77777777" w:rsidR="00331634" w:rsidRPr="0081015B" w:rsidRDefault="00331634" w:rsidP="00331634">
      <w:pPr>
        <w:tabs>
          <w:tab w:val="left" w:pos="1702"/>
        </w:tabs>
        <w:rPr>
          <w:sz w:val="22"/>
          <w:szCs w:val="22"/>
          <w:lang w:val="es-ES_tradnl"/>
        </w:rPr>
      </w:pPr>
      <w:r w:rsidRPr="0081015B">
        <w:rPr>
          <w:sz w:val="22"/>
          <w:szCs w:val="22"/>
          <w:lang w:val="es-ES_tradnl"/>
        </w:rPr>
        <w:tab/>
        <w:t>...</w:t>
      </w:r>
    </w:p>
    <w:p w14:paraId="41ADAE3C" w14:textId="77777777" w:rsidR="00331634" w:rsidRPr="0081015B" w:rsidRDefault="00331634" w:rsidP="00331634">
      <w:pPr>
        <w:tabs>
          <w:tab w:val="left" w:pos="1702"/>
        </w:tabs>
        <w:rPr>
          <w:sz w:val="22"/>
          <w:szCs w:val="22"/>
          <w:lang w:val="es-ES_tradnl"/>
        </w:rPr>
      </w:pPr>
      <w:r w:rsidRPr="0081015B">
        <w:rPr>
          <w:sz w:val="22"/>
          <w:szCs w:val="22"/>
          <w:lang w:val="es-ES_tradnl"/>
        </w:rPr>
        <w:tab/>
        <w:t>9</w:t>
      </w:r>
    </w:p>
    <w:p w14:paraId="2347F337" w14:textId="78F75803" w:rsidR="00A72CE1" w:rsidRPr="0081015B" w:rsidRDefault="00331634" w:rsidP="00A72CE1">
      <w:pPr>
        <w:tabs>
          <w:tab w:val="left" w:pos="1702"/>
        </w:tabs>
        <w:rPr>
          <w:sz w:val="22"/>
          <w:szCs w:val="22"/>
          <w:lang w:val="es-ES_tradnl"/>
        </w:rPr>
      </w:pPr>
      <w:r w:rsidRPr="0081015B">
        <w:rPr>
          <w:sz w:val="22"/>
          <w:szCs w:val="22"/>
          <w:lang w:val="es-ES_tradnl"/>
        </w:rPr>
        <w:tab/>
        <w:t xml:space="preserve">10 </w:t>
      </w:r>
      <w:r w:rsidR="00A72CE1" w:rsidRPr="0081015B">
        <w:rPr>
          <w:sz w:val="22"/>
          <w:szCs w:val="22"/>
          <w:lang w:val="es-ES_tradnl"/>
        </w:rPr>
        <w:t>El crecimiento económico siempre debería tener prioridad incluso a costa de la protección medioambiental</w:t>
      </w:r>
    </w:p>
    <w:p w14:paraId="1A4A383C" w14:textId="4E28154C" w:rsidR="00A72CE1" w:rsidRPr="0081015B" w:rsidRDefault="00A72CE1" w:rsidP="00A72CE1">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ab/>
        <w:t>98 No s</w:t>
      </w:r>
      <w:r w:rsidR="00F12583" w:rsidRPr="0081015B">
        <w:rPr>
          <w:rFonts w:ascii="Times New Roman" w:hAnsi="Times New Roman"/>
          <w:sz w:val="22"/>
          <w:szCs w:val="22"/>
          <w:lang w:val="es-ES_tradnl"/>
        </w:rPr>
        <w:t>é</w:t>
      </w:r>
    </w:p>
    <w:p w14:paraId="499ACCE6" w14:textId="35FFFF20" w:rsidR="0037487D" w:rsidRPr="00C6713E" w:rsidRDefault="00A72CE1" w:rsidP="00C6713E">
      <w:pPr>
        <w:pStyle w:val="Footer"/>
        <w:shd w:val="clear" w:color="auto" w:fill="FFFFFF"/>
        <w:tabs>
          <w:tab w:val="clear" w:pos="4819"/>
          <w:tab w:val="clear" w:pos="9071"/>
          <w:tab w:val="left" w:pos="1702"/>
          <w:tab w:val="left" w:pos="4537"/>
        </w:tabs>
        <w:rPr>
          <w:rFonts w:ascii="Times New Roman" w:hAnsi="Times New Roman"/>
          <w:sz w:val="22"/>
          <w:szCs w:val="22"/>
          <w:lang w:val="es-ES_tradnl"/>
        </w:rPr>
      </w:pPr>
      <w:r w:rsidRPr="0081015B">
        <w:rPr>
          <w:rFonts w:ascii="Times New Roman" w:hAnsi="Times New Roman"/>
          <w:sz w:val="22"/>
          <w:szCs w:val="22"/>
          <w:lang w:val="es-ES_tradnl"/>
        </w:rPr>
        <w:t xml:space="preserve"> </w:t>
      </w:r>
      <w:r w:rsidRPr="0081015B">
        <w:rPr>
          <w:rFonts w:ascii="Times New Roman" w:hAnsi="Times New Roman"/>
          <w:sz w:val="22"/>
          <w:szCs w:val="22"/>
          <w:lang w:val="es-ES_tradnl"/>
        </w:rPr>
        <w:tab/>
      </w:r>
    </w:p>
    <w:p w14:paraId="13D098C8" w14:textId="72C5DEF8" w:rsidR="00331634" w:rsidRPr="0081015B" w:rsidRDefault="0037487D" w:rsidP="00331634">
      <w:pPr>
        <w:rPr>
          <w:sz w:val="22"/>
          <w:szCs w:val="22"/>
          <w:lang w:val="es-ES_tradnl"/>
        </w:rPr>
      </w:pPr>
      <w:r>
        <w:rPr>
          <w:sz w:val="22"/>
          <w:szCs w:val="22"/>
          <w:lang w:val="es-ES_tradnl"/>
        </w:rPr>
        <w:t xml:space="preserve">Q15 </w:t>
      </w:r>
      <w:r w:rsidR="001B7449" w:rsidRPr="0081015B">
        <w:rPr>
          <w:sz w:val="22"/>
          <w:szCs w:val="22"/>
          <w:lang w:val="es-ES_tradnl"/>
        </w:rPr>
        <w:t xml:space="preserve">Imagine que mañana se celebrara en España un referéndum para decidir sobre la pertenencia </w:t>
      </w:r>
      <w:r w:rsidR="00F12583" w:rsidRPr="0081015B">
        <w:rPr>
          <w:sz w:val="22"/>
          <w:szCs w:val="22"/>
          <w:lang w:val="es-ES_tradnl"/>
        </w:rPr>
        <w:t xml:space="preserve">del </w:t>
      </w:r>
      <w:r w:rsidRPr="0037487D">
        <w:rPr>
          <w:sz w:val="22"/>
          <w:szCs w:val="22"/>
          <w:lang w:val="es-ES_tradnl"/>
        </w:rPr>
        <w:t>país</w:t>
      </w:r>
      <w:r w:rsidR="00F12583" w:rsidRPr="0081015B">
        <w:rPr>
          <w:sz w:val="22"/>
          <w:szCs w:val="22"/>
          <w:lang w:val="es-ES_tradnl"/>
        </w:rPr>
        <w:t xml:space="preserve"> </w:t>
      </w:r>
      <w:r w:rsidR="001B7449" w:rsidRPr="0081015B">
        <w:rPr>
          <w:sz w:val="22"/>
          <w:szCs w:val="22"/>
          <w:lang w:val="es-ES_tradnl"/>
        </w:rPr>
        <w:t xml:space="preserve">a la Unión Europea. ¿Ud. votaría para que España siguiese siendo miembro de la Unión Europea, o para que saliese de la Unión Europea? </w:t>
      </w:r>
    </w:p>
    <w:p w14:paraId="4481DFF0" w14:textId="5E5A5D0D" w:rsidR="00331634" w:rsidRPr="0081015B" w:rsidRDefault="00331634" w:rsidP="00331634">
      <w:pPr>
        <w:pStyle w:val="NoSpacing"/>
        <w:ind w:left="1701"/>
        <w:rPr>
          <w:rFonts w:ascii="Times New Roman" w:hAnsi="Times New Roman" w:cs="Times New Roman"/>
          <w:lang w:val="es-ES_tradnl"/>
        </w:rPr>
      </w:pPr>
      <w:r w:rsidRPr="0081015B">
        <w:rPr>
          <w:rFonts w:ascii="Times New Roman" w:hAnsi="Times New Roman" w:cs="Times New Roman"/>
          <w:lang w:val="es-ES_tradnl"/>
        </w:rPr>
        <w:t xml:space="preserve">1 </w:t>
      </w:r>
      <w:r w:rsidR="00162D36" w:rsidRPr="0081015B">
        <w:rPr>
          <w:rFonts w:ascii="Times New Roman" w:hAnsi="Times New Roman" w:cs="Times New Roman"/>
          <w:lang w:val="es-ES_tradnl"/>
        </w:rPr>
        <w:t>Permanecer en la Unión Europea</w:t>
      </w:r>
    </w:p>
    <w:p w14:paraId="4578C544" w14:textId="6048E9BE" w:rsidR="00331634" w:rsidRPr="0081015B" w:rsidRDefault="00331634" w:rsidP="00331634">
      <w:pPr>
        <w:pStyle w:val="NoSpacing"/>
        <w:ind w:left="1701"/>
        <w:rPr>
          <w:rFonts w:ascii="Times New Roman" w:hAnsi="Times New Roman" w:cs="Times New Roman"/>
          <w:lang w:val="es-ES_tradnl"/>
        </w:rPr>
      </w:pPr>
      <w:r w:rsidRPr="0081015B">
        <w:rPr>
          <w:rFonts w:ascii="Times New Roman" w:hAnsi="Times New Roman" w:cs="Times New Roman"/>
          <w:lang w:val="es-ES_tradnl"/>
        </w:rPr>
        <w:t>2</w:t>
      </w:r>
      <w:r w:rsidR="00162D36" w:rsidRPr="0081015B">
        <w:rPr>
          <w:rFonts w:ascii="Times New Roman" w:hAnsi="Times New Roman" w:cs="Times New Roman"/>
          <w:lang w:val="es-ES_tradnl"/>
        </w:rPr>
        <w:t xml:space="preserve"> Salir de la Unión Europea</w:t>
      </w:r>
    </w:p>
    <w:p w14:paraId="45349BB1" w14:textId="4325017A" w:rsidR="00331634" w:rsidRPr="0081015B" w:rsidRDefault="00331634" w:rsidP="00331634">
      <w:pPr>
        <w:pStyle w:val="NoSpacing"/>
        <w:ind w:left="1701"/>
        <w:rPr>
          <w:rFonts w:ascii="Times New Roman" w:hAnsi="Times New Roman" w:cs="Times New Roman"/>
          <w:lang w:val="es-ES_tradnl"/>
        </w:rPr>
      </w:pPr>
      <w:r w:rsidRPr="0081015B">
        <w:rPr>
          <w:rFonts w:ascii="Times New Roman" w:hAnsi="Times New Roman" w:cs="Times New Roman"/>
          <w:lang w:val="es-ES_tradnl"/>
        </w:rPr>
        <w:t xml:space="preserve">3 </w:t>
      </w:r>
      <w:r w:rsidR="00120F1D" w:rsidRPr="0081015B">
        <w:rPr>
          <w:rFonts w:ascii="Times New Roman" w:hAnsi="Times New Roman" w:cs="Times New Roman"/>
          <w:lang w:val="es-ES_tradnl"/>
        </w:rPr>
        <w:t>Votaría en blanco</w:t>
      </w:r>
    </w:p>
    <w:p w14:paraId="45021EB3" w14:textId="7DB67D22" w:rsidR="00120F1D" w:rsidRPr="0081015B" w:rsidRDefault="00331634" w:rsidP="00331634">
      <w:pPr>
        <w:pStyle w:val="NoSpacing"/>
        <w:ind w:left="1701"/>
        <w:rPr>
          <w:rFonts w:ascii="Times New Roman" w:hAnsi="Times New Roman" w:cs="Times New Roman"/>
          <w:lang w:val="es-ES_tradnl"/>
        </w:rPr>
      </w:pPr>
      <w:r w:rsidRPr="0081015B">
        <w:rPr>
          <w:rFonts w:ascii="Times New Roman" w:hAnsi="Times New Roman" w:cs="Times New Roman"/>
          <w:lang w:val="es-ES_tradnl"/>
        </w:rPr>
        <w:t xml:space="preserve">4 </w:t>
      </w:r>
      <w:r w:rsidR="00F12583" w:rsidRPr="0081015B">
        <w:rPr>
          <w:rFonts w:ascii="Times New Roman" w:hAnsi="Times New Roman" w:cs="Times New Roman"/>
          <w:lang w:val="es-ES_tradnl"/>
        </w:rPr>
        <w:t>Votaría nulo</w:t>
      </w:r>
    </w:p>
    <w:p w14:paraId="6A339DB4" w14:textId="3AD2D354" w:rsidR="00120F1D" w:rsidRPr="0081015B" w:rsidRDefault="00331634" w:rsidP="00331634">
      <w:pPr>
        <w:pStyle w:val="NoSpacing"/>
        <w:ind w:left="1701"/>
        <w:rPr>
          <w:rFonts w:ascii="Times New Roman" w:hAnsi="Times New Roman" w:cs="Times New Roman"/>
          <w:lang w:val="es-ES_tradnl"/>
        </w:rPr>
      </w:pPr>
      <w:r w:rsidRPr="0081015B">
        <w:rPr>
          <w:rFonts w:ascii="Times New Roman" w:hAnsi="Times New Roman" w:cs="Times New Roman"/>
          <w:lang w:val="es-ES_tradnl"/>
        </w:rPr>
        <w:t xml:space="preserve">5 </w:t>
      </w:r>
      <w:r w:rsidR="00120F1D" w:rsidRPr="0081015B">
        <w:rPr>
          <w:rFonts w:ascii="Times New Roman" w:hAnsi="Times New Roman" w:cs="Times New Roman"/>
          <w:lang w:val="es-ES_tradnl"/>
        </w:rPr>
        <w:t>No votaría</w:t>
      </w:r>
    </w:p>
    <w:p w14:paraId="07E27DB9" w14:textId="4F1B3A12" w:rsidR="00331634" w:rsidRPr="0081015B" w:rsidRDefault="00331634" w:rsidP="00331634">
      <w:pPr>
        <w:pStyle w:val="NoSpacing"/>
        <w:ind w:left="1701"/>
        <w:rPr>
          <w:rFonts w:ascii="Times New Roman" w:hAnsi="Times New Roman" w:cs="Times New Roman"/>
          <w:lang w:val="es-ES_tradnl"/>
        </w:rPr>
      </w:pPr>
      <w:r w:rsidRPr="0081015B">
        <w:rPr>
          <w:rFonts w:ascii="Times New Roman" w:hAnsi="Times New Roman" w:cs="Times New Roman"/>
          <w:lang w:val="es-ES_tradnl"/>
        </w:rPr>
        <w:t xml:space="preserve">6 </w:t>
      </w:r>
      <w:r w:rsidR="00120F1D" w:rsidRPr="0081015B">
        <w:rPr>
          <w:rFonts w:ascii="Times New Roman" w:hAnsi="Times New Roman" w:cs="Times New Roman"/>
          <w:lang w:val="es-ES_tradnl"/>
        </w:rPr>
        <w:t>No tengo derecho a voto</w:t>
      </w:r>
    </w:p>
    <w:p w14:paraId="706AAA6F" w14:textId="77777777" w:rsidR="00331634" w:rsidRPr="0081015B" w:rsidRDefault="00331634" w:rsidP="00331634">
      <w:pPr>
        <w:rPr>
          <w:bCs/>
          <w:sz w:val="22"/>
          <w:szCs w:val="22"/>
          <w:lang w:val="es-ES_tradnl"/>
        </w:rPr>
      </w:pPr>
    </w:p>
    <w:p w14:paraId="6E4744FB" w14:textId="3C6B5119" w:rsidR="00331634" w:rsidRPr="0081015B" w:rsidRDefault="00F616E8" w:rsidP="00331634">
      <w:pPr>
        <w:rPr>
          <w:bCs/>
          <w:sz w:val="22"/>
          <w:szCs w:val="22"/>
          <w:lang w:val="es-ES_tradnl"/>
        </w:rPr>
      </w:pPr>
      <w:r w:rsidRPr="00715CEA">
        <w:rPr>
          <w:bCs/>
          <w:sz w:val="22"/>
          <w:szCs w:val="22"/>
          <w:lang w:val="es-ES_tradnl"/>
        </w:rPr>
        <w:t>Q1</w:t>
      </w:r>
      <w:r w:rsidR="0037487D" w:rsidRPr="00715CEA">
        <w:rPr>
          <w:bCs/>
          <w:sz w:val="22"/>
          <w:szCs w:val="22"/>
          <w:lang w:val="es-ES_tradnl"/>
        </w:rPr>
        <w:t>6</w:t>
      </w:r>
      <w:r w:rsidR="00F12583" w:rsidRPr="0081015B">
        <w:rPr>
          <w:bCs/>
          <w:sz w:val="22"/>
          <w:szCs w:val="22"/>
          <w:lang w:val="es-ES_tradnl"/>
        </w:rPr>
        <w:t xml:space="preserve"> ¿</w:t>
      </w:r>
      <w:r w:rsidR="001C61EE" w:rsidRPr="0081015B">
        <w:rPr>
          <w:bCs/>
          <w:sz w:val="22"/>
          <w:szCs w:val="22"/>
          <w:lang w:val="es-ES_tradnl"/>
        </w:rPr>
        <w:t xml:space="preserve">En qué medida es importante para usted vivir en un país gobernado democráticamente? </w:t>
      </w:r>
      <w:r w:rsidR="00394864" w:rsidRPr="0083172E">
        <w:rPr>
          <w:sz w:val="22"/>
          <w:szCs w:val="22"/>
          <w:lang w:val="es-ES_tradnl"/>
        </w:rPr>
        <w:t xml:space="preserve">Nos gustaría pedirle que se posicione en una escala de 0 a 10, </w:t>
      </w:r>
      <w:r w:rsidR="001C61EE" w:rsidRPr="0081015B">
        <w:rPr>
          <w:bCs/>
          <w:sz w:val="22"/>
          <w:szCs w:val="22"/>
          <w:lang w:val="es-ES_tradnl"/>
        </w:rPr>
        <w:t xml:space="preserve">donde </w:t>
      </w:r>
      <w:r w:rsidR="00394864">
        <w:rPr>
          <w:bCs/>
          <w:sz w:val="22"/>
          <w:szCs w:val="22"/>
          <w:lang w:val="es-ES_tradnl"/>
        </w:rPr>
        <w:t>‘</w:t>
      </w:r>
      <w:r w:rsidR="001C61EE" w:rsidRPr="0081015B">
        <w:rPr>
          <w:bCs/>
          <w:sz w:val="22"/>
          <w:szCs w:val="22"/>
          <w:lang w:val="es-ES_tradnl"/>
        </w:rPr>
        <w:t>0</w:t>
      </w:r>
      <w:r w:rsidR="00394864">
        <w:rPr>
          <w:bCs/>
          <w:sz w:val="22"/>
          <w:szCs w:val="22"/>
          <w:lang w:val="es-ES_tradnl"/>
        </w:rPr>
        <w:t>’</w:t>
      </w:r>
      <w:r w:rsidR="001C61EE" w:rsidRPr="0081015B">
        <w:rPr>
          <w:bCs/>
          <w:sz w:val="22"/>
          <w:szCs w:val="22"/>
          <w:lang w:val="es-ES_tradnl"/>
        </w:rPr>
        <w:t xml:space="preserve"> es nada importante y </w:t>
      </w:r>
      <w:r w:rsidR="00394864">
        <w:rPr>
          <w:bCs/>
          <w:sz w:val="22"/>
          <w:szCs w:val="22"/>
          <w:lang w:val="es-ES_tradnl"/>
        </w:rPr>
        <w:t>‘</w:t>
      </w:r>
      <w:r w:rsidR="001C61EE" w:rsidRPr="0081015B">
        <w:rPr>
          <w:bCs/>
          <w:sz w:val="22"/>
          <w:szCs w:val="22"/>
          <w:lang w:val="es-ES_tradnl"/>
        </w:rPr>
        <w:t>10</w:t>
      </w:r>
      <w:r w:rsidR="00394864">
        <w:rPr>
          <w:bCs/>
          <w:sz w:val="22"/>
          <w:szCs w:val="22"/>
          <w:lang w:val="es-ES_tradnl"/>
        </w:rPr>
        <w:t>’</w:t>
      </w:r>
      <w:r w:rsidR="001C61EE" w:rsidRPr="0081015B">
        <w:rPr>
          <w:bCs/>
          <w:sz w:val="22"/>
          <w:szCs w:val="22"/>
          <w:lang w:val="es-ES_tradnl"/>
        </w:rPr>
        <w:t xml:space="preserve"> es extremadamente importante. </w:t>
      </w:r>
    </w:p>
    <w:p w14:paraId="3F2E4878" w14:textId="7C130BB0" w:rsidR="00331634" w:rsidRPr="0081015B" w:rsidRDefault="00331634" w:rsidP="00331634">
      <w:pPr>
        <w:ind w:left="708" w:firstLine="708"/>
        <w:rPr>
          <w:sz w:val="22"/>
          <w:szCs w:val="22"/>
          <w:lang w:val="es-ES_tradnl"/>
        </w:rPr>
      </w:pPr>
      <w:r w:rsidRPr="0081015B">
        <w:rPr>
          <w:sz w:val="22"/>
          <w:szCs w:val="22"/>
          <w:lang w:val="es-ES_tradnl"/>
        </w:rPr>
        <w:t xml:space="preserve">1 </w:t>
      </w:r>
      <w:r w:rsidR="00A727D8" w:rsidRPr="0081015B">
        <w:rPr>
          <w:sz w:val="22"/>
          <w:szCs w:val="22"/>
          <w:lang w:val="es-ES_tradnl"/>
        </w:rPr>
        <w:t xml:space="preserve">Nada </w:t>
      </w:r>
      <w:r w:rsidR="00F12583" w:rsidRPr="0081015B">
        <w:rPr>
          <w:sz w:val="22"/>
          <w:szCs w:val="22"/>
          <w:lang w:val="es-ES_tradnl"/>
        </w:rPr>
        <w:t>i</w:t>
      </w:r>
      <w:r w:rsidR="00A727D8" w:rsidRPr="0081015B">
        <w:rPr>
          <w:sz w:val="22"/>
          <w:szCs w:val="22"/>
          <w:lang w:val="es-ES_tradnl"/>
        </w:rPr>
        <w:t>mportante</w:t>
      </w:r>
    </w:p>
    <w:p w14:paraId="6D9F0406" w14:textId="77777777" w:rsidR="00331634" w:rsidRPr="0081015B" w:rsidRDefault="00331634" w:rsidP="00331634">
      <w:pPr>
        <w:rPr>
          <w:sz w:val="22"/>
          <w:szCs w:val="22"/>
          <w:lang w:val="es-ES_tradnl"/>
        </w:rPr>
      </w:pPr>
      <w:r w:rsidRPr="0081015B">
        <w:rPr>
          <w:sz w:val="22"/>
          <w:szCs w:val="22"/>
          <w:lang w:val="es-ES_tradnl"/>
        </w:rPr>
        <w:tab/>
      </w:r>
      <w:r w:rsidRPr="0081015B">
        <w:rPr>
          <w:sz w:val="22"/>
          <w:szCs w:val="22"/>
          <w:lang w:val="es-ES_tradnl"/>
        </w:rPr>
        <w:tab/>
        <w:t>2</w:t>
      </w:r>
    </w:p>
    <w:p w14:paraId="086A519E" w14:textId="77777777" w:rsidR="00331634" w:rsidRPr="0081015B" w:rsidRDefault="00331634" w:rsidP="00331634">
      <w:pPr>
        <w:rPr>
          <w:sz w:val="22"/>
          <w:szCs w:val="22"/>
          <w:lang w:val="es-ES_tradnl"/>
        </w:rPr>
      </w:pPr>
      <w:r w:rsidRPr="0081015B">
        <w:rPr>
          <w:sz w:val="22"/>
          <w:szCs w:val="22"/>
          <w:lang w:val="es-ES_tradnl"/>
        </w:rPr>
        <w:tab/>
      </w:r>
      <w:r w:rsidRPr="0081015B">
        <w:rPr>
          <w:sz w:val="22"/>
          <w:szCs w:val="22"/>
          <w:lang w:val="es-ES_tradnl"/>
        </w:rPr>
        <w:tab/>
        <w:t xml:space="preserve">3 </w:t>
      </w:r>
    </w:p>
    <w:p w14:paraId="71C9E28D" w14:textId="77777777" w:rsidR="00331634" w:rsidRPr="0081015B" w:rsidRDefault="00331634" w:rsidP="00331634">
      <w:pPr>
        <w:rPr>
          <w:sz w:val="22"/>
          <w:szCs w:val="22"/>
          <w:lang w:val="es-ES_tradnl"/>
        </w:rPr>
      </w:pPr>
      <w:r w:rsidRPr="0081015B">
        <w:rPr>
          <w:sz w:val="22"/>
          <w:szCs w:val="22"/>
          <w:lang w:val="es-ES_tradnl"/>
        </w:rPr>
        <w:tab/>
      </w:r>
      <w:r w:rsidRPr="0081015B">
        <w:rPr>
          <w:sz w:val="22"/>
          <w:szCs w:val="22"/>
          <w:lang w:val="es-ES_tradnl"/>
        </w:rPr>
        <w:tab/>
        <w:t xml:space="preserve">4 </w:t>
      </w:r>
    </w:p>
    <w:p w14:paraId="6905385A" w14:textId="77777777" w:rsidR="00331634" w:rsidRPr="0081015B" w:rsidRDefault="00331634" w:rsidP="00331634">
      <w:pPr>
        <w:rPr>
          <w:sz w:val="22"/>
          <w:szCs w:val="22"/>
          <w:lang w:val="es-ES_tradnl"/>
        </w:rPr>
      </w:pPr>
      <w:r w:rsidRPr="0081015B">
        <w:rPr>
          <w:sz w:val="22"/>
          <w:szCs w:val="22"/>
          <w:lang w:val="es-ES_tradnl"/>
        </w:rPr>
        <w:tab/>
      </w:r>
      <w:r w:rsidRPr="0081015B">
        <w:rPr>
          <w:sz w:val="22"/>
          <w:szCs w:val="22"/>
          <w:lang w:val="es-ES_tradnl"/>
        </w:rPr>
        <w:tab/>
        <w:t xml:space="preserve">5 </w:t>
      </w:r>
    </w:p>
    <w:p w14:paraId="084FBBBA" w14:textId="77777777" w:rsidR="00331634" w:rsidRPr="0081015B" w:rsidRDefault="00331634" w:rsidP="00331634">
      <w:pPr>
        <w:ind w:left="708" w:firstLine="708"/>
        <w:rPr>
          <w:sz w:val="22"/>
          <w:szCs w:val="22"/>
          <w:lang w:val="es-ES_tradnl"/>
        </w:rPr>
      </w:pPr>
      <w:r w:rsidRPr="0081015B">
        <w:rPr>
          <w:sz w:val="22"/>
          <w:szCs w:val="22"/>
          <w:lang w:val="es-ES_tradnl"/>
        </w:rPr>
        <w:t>6</w:t>
      </w:r>
    </w:p>
    <w:p w14:paraId="75E178AD" w14:textId="77777777" w:rsidR="00331634" w:rsidRPr="0081015B" w:rsidRDefault="00331634" w:rsidP="00331634">
      <w:pPr>
        <w:ind w:left="708" w:firstLine="708"/>
        <w:rPr>
          <w:sz w:val="22"/>
          <w:szCs w:val="22"/>
          <w:lang w:val="es-ES_tradnl"/>
        </w:rPr>
      </w:pPr>
      <w:r w:rsidRPr="0081015B">
        <w:rPr>
          <w:sz w:val="22"/>
          <w:szCs w:val="22"/>
          <w:lang w:val="es-ES_tradnl"/>
        </w:rPr>
        <w:t>7</w:t>
      </w:r>
    </w:p>
    <w:p w14:paraId="65DF8832" w14:textId="77777777" w:rsidR="00331634" w:rsidRPr="0081015B" w:rsidRDefault="00331634" w:rsidP="00331634">
      <w:pPr>
        <w:ind w:left="708" w:firstLine="708"/>
        <w:rPr>
          <w:sz w:val="22"/>
          <w:szCs w:val="22"/>
          <w:lang w:val="es-ES_tradnl"/>
        </w:rPr>
      </w:pPr>
      <w:r w:rsidRPr="0081015B">
        <w:rPr>
          <w:sz w:val="22"/>
          <w:szCs w:val="22"/>
          <w:lang w:val="es-ES_tradnl"/>
        </w:rPr>
        <w:t>8</w:t>
      </w:r>
    </w:p>
    <w:p w14:paraId="4B78D00A" w14:textId="77777777" w:rsidR="00331634" w:rsidRPr="0081015B" w:rsidRDefault="00331634" w:rsidP="00331634">
      <w:pPr>
        <w:rPr>
          <w:sz w:val="22"/>
          <w:szCs w:val="22"/>
          <w:lang w:val="es-ES_tradnl"/>
        </w:rPr>
      </w:pPr>
      <w:r w:rsidRPr="0081015B">
        <w:rPr>
          <w:sz w:val="22"/>
          <w:szCs w:val="22"/>
          <w:lang w:val="es-ES_tradnl"/>
        </w:rPr>
        <w:tab/>
      </w:r>
      <w:r w:rsidRPr="0081015B">
        <w:rPr>
          <w:sz w:val="22"/>
          <w:szCs w:val="22"/>
          <w:lang w:val="es-ES_tradnl"/>
        </w:rPr>
        <w:tab/>
        <w:t xml:space="preserve">9 </w:t>
      </w:r>
    </w:p>
    <w:p w14:paraId="61DF3FE7" w14:textId="1E28FB0F" w:rsidR="00A727D8" w:rsidRPr="0081015B" w:rsidRDefault="00331634" w:rsidP="00A727D8">
      <w:pPr>
        <w:ind w:left="708" w:firstLine="708"/>
        <w:rPr>
          <w:sz w:val="22"/>
          <w:szCs w:val="22"/>
          <w:lang w:val="es-ES_tradnl"/>
        </w:rPr>
      </w:pPr>
      <w:r w:rsidRPr="0081015B">
        <w:rPr>
          <w:sz w:val="22"/>
          <w:szCs w:val="22"/>
          <w:lang w:val="es-ES_tradnl"/>
        </w:rPr>
        <w:t xml:space="preserve">10 </w:t>
      </w:r>
      <w:r w:rsidR="00A727D8" w:rsidRPr="0081015B">
        <w:rPr>
          <w:sz w:val="22"/>
          <w:szCs w:val="22"/>
          <w:lang w:val="es-ES_tradnl"/>
        </w:rPr>
        <w:t xml:space="preserve">Extremadamente </w:t>
      </w:r>
      <w:r w:rsidR="00F12583" w:rsidRPr="0081015B">
        <w:rPr>
          <w:sz w:val="22"/>
          <w:szCs w:val="22"/>
          <w:lang w:val="es-ES_tradnl"/>
        </w:rPr>
        <w:t>importante</w:t>
      </w:r>
    </w:p>
    <w:p w14:paraId="06BC17D1" w14:textId="01B45674" w:rsidR="00C32DBA" w:rsidRPr="0081015B" w:rsidRDefault="00A727D8" w:rsidP="001D33C6">
      <w:pPr>
        <w:ind w:left="708" w:firstLine="708"/>
        <w:rPr>
          <w:sz w:val="22"/>
          <w:szCs w:val="22"/>
          <w:lang w:val="es-ES_tradnl"/>
        </w:rPr>
      </w:pPr>
      <w:r w:rsidRPr="0081015B">
        <w:rPr>
          <w:sz w:val="22"/>
          <w:szCs w:val="22"/>
          <w:lang w:val="es-ES_tradnl"/>
        </w:rPr>
        <w:t>98 No s</w:t>
      </w:r>
      <w:r w:rsidR="00F12583" w:rsidRPr="0081015B">
        <w:rPr>
          <w:sz w:val="22"/>
          <w:szCs w:val="22"/>
          <w:lang w:val="es-ES_tradnl"/>
        </w:rPr>
        <w:t>é</w:t>
      </w:r>
    </w:p>
    <w:p w14:paraId="08C0F592" w14:textId="77777777" w:rsidR="00F616E8" w:rsidRPr="0081015B" w:rsidRDefault="00F616E8" w:rsidP="00331634">
      <w:pPr>
        <w:rPr>
          <w:bCs/>
          <w:sz w:val="22"/>
          <w:szCs w:val="22"/>
          <w:lang w:val="es-ES_tradnl"/>
        </w:rPr>
      </w:pPr>
    </w:p>
    <w:p w14:paraId="142896C3" w14:textId="380DD977" w:rsidR="00F616E8" w:rsidRPr="0081015B" w:rsidRDefault="00F616E8" w:rsidP="00F616E8">
      <w:pPr>
        <w:pStyle w:val="HTMLPreformatted"/>
        <w:shd w:val="clear" w:color="auto" w:fill="FFFFFF"/>
        <w:rPr>
          <w:rFonts w:ascii="Times New Roman" w:hAnsi="Times New Roman" w:cs="Times New Roman"/>
          <w:color w:val="212121"/>
          <w:sz w:val="22"/>
          <w:szCs w:val="22"/>
          <w:lang w:val="es-ES_tradnl"/>
        </w:rPr>
      </w:pPr>
      <w:r w:rsidRPr="00715CEA">
        <w:rPr>
          <w:rFonts w:ascii="Times New Roman" w:hAnsi="Times New Roman" w:cs="Times New Roman"/>
          <w:color w:val="212121"/>
          <w:sz w:val="22"/>
          <w:szCs w:val="22"/>
          <w:lang w:val="es-ES_tradnl"/>
        </w:rPr>
        <w:t xml:space="preserve">Q17 </w:t>
      </w:r>
      <w:r w:rsidRPr="0081015B">
        <w:rPr>
          <w:rFonts w:ascii="Times New Roman" w:hAnsi="Times New Roman" w:cs="Times New Roman"/>
          <w:color w:val="212121"/>
          <w:sz w:val="22"/>
          <w:szCs w:val="22"/>
          <w:lang w:val="es-ES_tradnl"/>
        </w:rPr>
        <w:t>¿En qué medida está de acuerdo o en desacuerdo con cada una de las siguientes afirmaciones?</w:t>
      </w:r>
    </w:p>
    <w:p w14:paraId="742C672A" w14:textId="77777777" w:rsidR="00F616E8" w:rsidRPr="0081015B" w:rsidRDefault="00F616E8" w:rsidP="00F61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lang w:val="es-ES_tradnl" w:eastAsia="es-ES"/>
        </w:rPr>
      </w:pPr>
    </w:p>
    <w:tbl>
      <w:tblPr>
        <w:tblStyle w:val="TableGrid0"/>
        <w:tblW w:w="10490" w:type="dxa"/>
        <w:tblInd w:w="-743"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78"/>
        <w:gridCol w:w="1275"/>
        <w:gridCol w:w="993"/>
        <w:gridCol w:w="1417"/>
        <w:gridCol w:w="1276"/>
        <w:gridCol w:w="1417"/>
        <w:gridCol w:w="1134"/>
      </w:tblGrid>
      <w:tr w:rsidR="00F616E8" w:rsidRPr="009A1EDD" w14:paraId="3D9C25BA" w14:textId="77777777" w:rsidTr="00963DFB">
        <w:tc>
          <w:tcPr>
            <w:tcW w:w="2978" w:type="dxa"/>
          </w:tcPr>
          <w:p w14:paraId="667EBC87" w14:textId="77777777" w:rsidR="00F616E8" w:rsidRPr="0081015B"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lang w:val="es-ES_tradnl" w:eastAsia="es-ES"/>
              </w:rPr>
            </w:pPr>
          </w:p>
        </w:tc>
        <w:tc>
          <w:tcPr>
            <w:tcW w:w="1275" w:type="dxa"/>
          </w:tcPr>
          <w:p w14:paraId="27137411" w14:textId="77777777" w:rsidR="00F616E8" w:rsidRPr="0081015B"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81015B">
              <w:rPr>
                <w:color w:val="212121"/>
                <w:sz w:val="22"/>
                <w:szCs w:val="22"/>
                <w:lang w:val="es-ES_tradnl" w:eastAsia="es-ES"/>
              </w:rPr>
              <w:t>Totalmente de acuerdo</w:t>
            </w:r>
          </w:p>
        </w:tc>
        <w:tc>
          <w:tcPr>
            <w:tcW w:w="993" w:type="dxa"/>
          </w:tcPr>
          <w:p w14:paraId="30586EAB" w14:textId="77777777" w:rsidR="00F616E8" w:rsidRPr="0081015B"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81015B">
              <w:rPr>
                <w:color w:val="212121"/>
                <w:sz w:val="22"/>
                <w:szCs w:val="22"/>
                <w:lang w:val="es-ES_tradnl" w:eastAsia="es-ES"/>
              </w:rPr>
              <w:t>De acuerdo</w:t>
            </w:r>
          </w:p>
        </w:tc>
        <w:tc>
          <w:tcPr>
            <w:tcW w:w="1417" w:type="dxa"/>
          </w:tcPr>
          <w:p w14:paraId="4B9A5C54" w14:textId="77777777" w:rsidR="00F616E8" w:rsidRPr="0081015B"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81015B">
              <w:rPr>
                <w:color w:val="212121"/>
                <w:sz w:val="22"/>
                <w:szCs w:val="22"/>
                <w:lang w:val="es-ES_tradnl" w:eastAsia="es-ES"/>
              </w:rPr>
              <w:t>Ni de acuerdo ni en desacuerdo</w:t>
            </w:r>
          </w:p>
        </w:tc>
        <w:tc>
          <w:tcPr>
            <w:tcW w:w="1276" w:type="dxa"/>
          </w:tcPr>
          <w:p w14:paraId="7BD4E3EB" w14:textId="77777777" w:rsidR="00F616E8" w:rsidRPr="0081015B"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81015B">
              <w:rPr>
                <w:color w:val="212121"/>
                <w:sz w:val="22"/>
                <w:szCs w:val="22"/>
                <w:lang w:val="es-ES_tradnl" w:eastAsia="es-ES"/>
              </w:rPr>
              <w:t>En desacuerdo</w:t>
            </w:r>
          </w:p>
        </w:tc>
        <w:tc>
          <w:tcPr>
            <w:tcW w:w="1417" w:type="dxa"/>
          </w:tcPr>
          <w:p w14:paraId="3138B3AB" w14:textId="77777777" w:rsidR="00F616E8" w:rsidRPr="0081015B"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81015B">
              <w:rPr>
                <w:color w:val="212121"/>
                <w:sz w:val="22"/>
                <w:szCs w:val="22"/>
                <w:lang w:val="es-ES_tradnl" w:eastAsia="es-ES"/>
              </w:rPr>
              <w:t>Totalmente en desacuerdo</w:t>
            </w:r>
          </w:p>
        </w:tc>
        <w:tc>
          <w:tcPr>
            <w:tcW w:w="1134" w:type="dxa"/>
          </w:tcPr>
          <w:p w14:paraId="6751865A" w14:textId="231B9E70" w:rsidR="00F616E8" w:rsidRPr="0081015B" w:rsidRDefault="00F616E8" w:rsidP="001B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81015B">
              <w:rPr>
                <w:color w:val="212121"/>
                <w:lang w:val="es-ES_tradnl" w:eastAsia="es-ES"/>
              </w:rPr>
              <w:t xml:space="preserve">No </w:t>
            </w:r>
            <w:r w:rsidR="001B3446">
              <w:rPr>
                <w:color w:val="212121"/>
                <w:lang w:val="es-ES_tradnl" w:eastAsia="es-ES"/>
              </w:rPr>
              <w:t>sé</w:t>
            </w:r>
          </w:p>
        </w:tc>
      </w:tr>
      <w:tr w:rsidR="00F616E8" w:rsidRPr="009A1EDD" w14:paraId="0CFE9A0D" w14:textId="77777777" w:rsidTr="00963DFB">
        <w:tc>
          <w:tcPr>
            <w:tcW w:w="2978" w:type="dxa"/>
          </w:tcPr>
          <w:p w14:paraId="2A603427" w14:textId="77777777" w:rsidR="00F616E8" w:rsidRPr="002A2A03" w:rsidRDefault="00F616E8" w:rsidP="00963DFB">
            <w:pPr>
              <w:pStyle w:val="HTMLPreformatted"/>
              <w:shd w:val="clear" w:color="auto" w:fill="FFFFFF"/>
              <w:jc w:val="both"/>
              <w:rPr>
                <w:rFonts w:ascii="Times New Roman" w:hAnsi="Times New Roman" w:cs="Times New Roman"/>
                <w:color w:val="212121"/>
                <w:sz w:val="22"/>
                <w:szCs w:val="22"/>
                <w:lang w:val="es-ES_tradnl"/>
              </w:rPr>
            </w:pPr>
            <w:r w:rsidRPr="002A2A03">
              <w:rPr>
                <w:rFonts w:ascii="Times New Roman" w:hAnsi="Times New Roman" w:cs="Times New Roman"/>
                <w:color w:val="212121"/>
                <w:sz w:val="22"/>
                <w:szCs w:val="22"/>
                <w:lang w:val="es-ES_tradnl"/>
              </w:rPr>
              <w:t>1 Los jueces deberían poder anular las decisiones del gobierno elegido democráticamente si las decisiones violan los derechos de los individuos o de grupos sociales.</w:t>
            </w:r>
          </w:p>
          <w:p w14:paraId="47BD7F01"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121"/>
                <w:sz w:val="22"/>
                <w:szCs w:val="22"/>
                <w:lang w:val="es-ES_tradnl" w:eastAsia="es-ES"/>
              </w:rPr>
            </w:pPr>
          </w:p>
        </w:tc>
        <w:tc>
          <w:tcPr>
            <w:tcW w:w="1275" w:type="dxa"/>
          </w:tcPr>
          <w:p w14:paraId="4BBE241A"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1</w:t>
            </w:r>
          </w:p>
        </w:tc>
        <w:tc>
          <w:tcPr>
            <w:tcW w:w="993" w:type="dxa"/>
          </w:tcPr>
          <w:p w14:paraId="587BD202"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2</w:t>
            </w:r>
          </w:p>
        </w:tc>
        <w:tc>
          <w:tcPr>
            <w:tcW w:w="1417" w:type="dxa"/>
          </w:tcPr>
          <w:p w14:paraId="21348B64"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3</w:t>
            </w:r>
          </w:p>
        </w:tc>
        <w:tc>
          <w:tcPr>
            <w:tcW w:w="1276" w:type="dxa"/>
          </w:tcPr>
          <w:p w14:paraId="77D44E0C"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4</w:t>
            </w:r>
          </w:p>
        </w:tc>
        <w:tc>
          <w:tcPr>
            <w:tcW w:w="1417" w:type="dxa"/>
          </w:tcPr>
          <w:p w14:paraId="26C31095"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5</w:t>
            </w:r>
          </w:p>
        </w:tc>
        <w:tc>
          <w:tcPr>
            <w:tcW w:w="1134" w:type="dxa"/>
          </w:tcPr>
          <w:p w14:paraId="245FDF19" w14:textId="00DBAC5D" w:rsidR="00F616E8" w:rsidRPr="002A2A03" w:rsidRDefault="001D33C6"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Pr>
                <w:color w:val="212121"/>
                <w:sz w:val="22"/>
                <w:szCs w:val="22"/>
                <w:lang w:val="es-ES_tradnl" w:eastAsia="es-ES"/>
              </w:rPr>
              <w:t>9</w:t>
            </w:r>
            <w:r w:rsidR="00F616E8" w:rsidRPr="002A2A03">
              <w:rPr>
                <w:color w:val="212121"/>
                <w:sz w:val="22"/>
                <w:szCs w:val="22"/>
                <w:lang w:val="es-ES_tradnl" w:eastAsia="es-ES"/>
              </w:rPr>
              <w:t>8</w:t>
            </w:r>
          </w:p>
        </w:tc>
      </w:tr>
      <w:tr w:rsidR="00F616E8" w:rsidRPr="009A1EDD" w14:paraId="55B382E6" w14:textId="77777777" w:rsidTr="00963DFB">
        <w:tc>
          <w:tcPr>
            <w:tcW w:w="2978" w:type="dxa"/>
          </w:tcPr>
          <w:p w14:paraId="1E68A1A4"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121"/>
                <w:sz w:val="22"/>
                <w:szCs w:val="22"/>
                <w:lang w:val="es-ES_tradnl" w:eastAsia="es-ES"/>
              </w:rPr>
            </w:pPr>
            <w:r w:rsidRPr="002A2A03">
              <w:rPr>
                <w:color w:val="212121"/>
                <w:sz w:val="22"/>
                <w:szCs w:val="22"/>
                <w:shd w:val="clear" w:color="auto" w:fill="FFFFFF"/>
                <w:lang w:val="es-ES_tradnl"/>
              </w:rPr>
              <w:t>2</w:t>
            </w:r>
            <w:r w:rsidRPr="002A2A03">
              <w:rPr>
                <w:color w:val="212121"/>
                <w:shd w:val="clear" w:color="auto" w:fill="FFFFFF"/>
                <w:lang w:val="es-ES_tradnl"/>
              </w:rPr>
              <w:t xml:space="preserve"> L</w:t>
            </w:r>
            <w:r w:rsidRPr="002A2A03">
              <w:rPr>
                <w:color w:val="212121"/>
                <w:sz w:val="22"/>
                <w:szCs w:val="22"/>
                <w:shd w:val="clear" w:color="auto" w:fill="FFFFFF"/>
                <w:lang w:val="es-ES_tradnl"/>
              </w:rPr>
              <w:t>os gobiernos</w:t>
            </w:r>
            <w:r w:rsidRPr="002A2A03">
              <w:rPr>
                <w:color w:val="212121"/>
                <w:shd w:val="clear" w:color="auto" w:fill="FFFFFF"/>
                <w:lang w:val="es-ES_tradnl"/>
              </w:rPr>
              <w:t xml:space="preserve"> deberían poder prohibir </w:t>
            </w:r>
            <w:r w:rsidRPr="002A2A03">
              <w:rPr>
                <w:color w:val="212121"/>
                <w:sz w:val="22"/>
                <w:szCs w:val="22"/>
                <w:shd w:val="clear" w:color="auto" w:fill="FFFFFF"/>
                <w:lang w:val="es-ES_tradnl"/>
              </w:rPr>
              <w:t xml:space="preserve">una protesta </w:t>
            </w:r>
            <w:r w:rsidRPr="002A2A03">
              <w:rPr>
                <w:color w:val="212121"/>
                <w:sz w:val="22"/>
                <w:szCs w:val="22"/>
                <w:shd w:val="clear" w:color="auto" w:fill="FFFFFF"/>
                <w:lang w:val="es-ES_tradnl"/>
              </w:rPr>
              <w:lastRenderedPageBreak/>
              <w:t>pacífica si muchos ciudadanos se ofenden por sus consignas.</w:t>
            </w:r>
          </w:p>
        </w:tc>
        <w:tc>
          <w:tcPr>
            <w:tcW w:w="1275" w:type="dxa"/>
          </w:tcPr>
          <w:p w14:paraId="2F0DDDE8"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lastRenderedPageBreak/>
              <w:t>1</w:t>
            </w:r>
          </w:p>
        </w:tc>
        <w:tc>
          <w:tcPr>
            <w:tcW w:w="993" w:type="dxa"/>
          </w:tcPr>
          <w:p w14:paraId="4206D224"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2</w:t>
            </w:r>
          </w:p>
        </w:tc>
        <w:tc>
          <w:tcPr>
            <w:tcW w:w="1417" w:type="dxa"/>
          </w:tcPr>
          <w:p w14:paraId="1AB88626"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3</w:t>
            </w:r>
          </w:p>
        </w:tc>
        <w:tc>
          <w:tcPr>
            <w:tcW w:w="1276" w:type="dxa"/>
          </w:tcPr>
          <w:p w14:paraId="33FF15D4"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4</w:t>
            </w:r>
          </w:p>
        </w:tc>
        <w:tc>
          <w:tcPr>
            <w:tcW w:w="1417" w:type="dxa"/>
          </w:tcPr>
          <w:p w14:paraId="5BF53E6E"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5</w:t>
            </w:r>
          </w:p>
        </w:tc>
        <w:tc>
          <w:tcPr>
            <w:tcW w:w="1134" w:type="dxa"/>
          </w:tcPr>
          <w:p w14:paraId="6A68E8AF" w14:textId="06701AB2" w:rsidR="00F616E8" w:rsidRPr="002A2A03" w:rsidRDefault="001D33C6"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Pr>
                <w:color w:val="212121"/>
                <w:sz w:val="22"/>
                <w:szCs w:val="22"/>
                <w:lang w:val="es-ES_tradnl" w:eastAsia="es-ES"/>
              </w:rPr>
              <w:t>9</w:t>
            </w:r>
            <w:r w:rsidR="00F616E8" w:rsidRPr="002A2A03">
              <w:rPr>
                <w:color w:val="212121"/>
                <w:sz w:val="22"/>
                <w:szCs w:val="22"/>
                <w:lang w:val="es-ES_tradnl" w:eastAsia="es-ES"/>
              </w:rPr>
              <w:t>8</w:t>
            </w:r>
          </w:p>
        </w:tc>
      </w:tr>
      <w:tr w:rsidR="00F616E8" w:rsidRPr="009A1EDD" w14:paraId="5C564270" w14:textId="77777777" w:rsidTr="00963DFB">
        <w:tc>
          <w:tcPr>
            <w:tcW w:w="2978" w:type="dxa"/>
          </w:tcPr>
          <w:p w14:paraId="62B19F06"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121"/>
                <w:sz w:val="22"/>
                <w:szCs w:val="22"/>
                <w:lang w:val="es-ES_tradnl" w:eastAsia="es-ES"/>
              </w:rPr>
            </w:pPr>
            <w:r w:rsidRPr="002A2A03">
              <w:rPr>
                <w:color w:val="212121"/>
                <w:sz w:val="22"/>
                <w:szCs w:val="22"/>
                <w:shd w:val="clear" w:color="auto" w:fill="FFFFFF"/>
                <w:lang w:val="es-ES_tradnl"/>
              </w:rPr>
              <w:lastRenderedPageBreak/>
              <w:t>3</w:t>
            </w:r>
            <w:r w:rsidRPr="002A2A03">
              <w:rPr>
                <w:color w:val="212121"/>
                <w:shd w:val="clear" w:color="auto" w:fill="FFFFFF"/>
                <w:lang w:val="es-ES_tradnl"/>
              </w:rPr>
              <w:t xml:space="preserve"> </w:t>
            </w:r>
            <w:r w:rsidRPr="002A2A03">
              <w:rPr>
                <w:color w:val="212121"/>
                <w:sz w:val="22"/>
                <w:szCs w:val="22"/>
                <w:shd w:val="clear" w:color="auto" w:fill="FFFFFF"/>
                <w:lang w:val="es-ES_tradnl"/>
              </w:rPr>
              <w:t xml:space="preserve">Para asegurar la independencia de los medios de comunicación públicos, los políticos no </w:t>
            </w:r>
            <w:r w:rsidRPr="002A2A03">
              <w:rPr>
                <w:color w:val="212121"/>
                <w:shd w:val="clear" w:color="auto" w:fill="FFFFFF"/>
                <w:lang w:val="es-ES_tradnl"/>
              </w:rPr>
              <w:t>deberían</w:t>
            </w:r>
            <w:r w:rsidRPr="002A2A03">
              <w:rPr>
                <w:color w:val="212121"/>
                <w:sz w:val="22"/>
                <w:szCs w:val="22"/>
                <w:shd w:val="clear" w:color="auto" w:fill="FFFFFF"/>
                <w:lang w:val="es-ES_tradnl"/>
              </w:rPr>
              <w:t xml:space="preserve"> tener influencia en el contenido de su </w:t>
            </w:r>
            <w:r w:rsidRPr="002A2A03">
              <w:rPr>
                <w:color w:val="212121"/>
                <w:shd w:val="clear" w:color="auto" w:fill="FFFFFF"/>
                <w:lang w:val="es-ES_tradnl"/>
              </w:rPr>
              <w:t>programación</w:t>
            </w:r>
            <w:r w:rsidRPr="002A2A03">
              <w:rPr>
                <w:color w:val="212121"/>
                <w:sz w:val="22"/>
                <w:szCs w:val="22"/>
                <w:shd w:val="clear" w:color="auto" w:fill="FFFFFF"/>
                <w:lang w:val="es-ES_tradnl"/>
              </w:rPr>
              <w:t>.</w:t>
            </w:r>
          </w:p>
        </w:tc>
        <w:tc>
          <w:tcPr>
            <w:tcW w:w="1275" w:type="dxa"/>
          </w:tcPr>
          <w:p w14:paraId="532E917B"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1</w:t>
            </w:r>
          </w:p>
        </w:tc>
        <w:tc>
          <w:tcPr>
            <w:tcW w:w="993" w:type="dxa"/>
          </w:tcPr>
          <w:p w14:paraId="3C8FEF87"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2</w:t>
            </w:r>
          </w:p>
        </w:tc>
        <w:tc>
          <w:tcPr>
            <w:tcW w:w="1417" w:type="dxa"/>
          </w:tcPr>
          <w:p w14:paraId="78E4F1B2"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3</w:t>
            </w:r>
          </w:p>
        </w:tc>
        <w:tc>
          <w:tcPr>
            <w:tcW w:w="1276" w:type="dxa"/>
          </w:tcPr>
          <w:p w14:paraId="021929D6"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4</w:t>
            </w:r>
          </w:p>
        </w:tc>
        <w:tc>
          <w:tcPr>
            <w:tcW w:w="1417" w:type="dxa"/>
          </w:tcPr>
          <w:p w14:paraId="1A66A713"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5</w:t>
            </w:r>
          </w:p>
        </w:tc>
        <w:tc>
          <w:tcPr>
            <w:tcW w:w="1134" w:type="dxa"/>
          </w:tcPr>
          <w:p w14:paraId="6F243D72" w14:textId="15BCC6E8" w:rsidR="00F616E8" w:rsidRPr="002A2A03" w:rsidRDefault="001D33C6"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Pr>
                <w:color w:val="212121"/>
                <w:sz w:val="22"/>
                <w:szCs w:val="22"/>
                <w:lang w:val="es-ES_tradnl" w:eastAsia="es-ES"/>
              </w:rPr>
              <w:t>9</w:t>
            </w:r>
            <w:r w:rsidR="00F616E8" w:rsidRPr="002A2A03">
              <w:rPr>
                <w:color w:val="212121"/>
                <w:sz w:val="22"/>
                <w:szCs w:val="22"/>
                <w:lang w:val="es-ES_tradnl" w:eastAsia="es-ES"/>
              </w:rPr>
              <w:t>8</w:t>
            </w:r>
          </w:p>
        </w:tc>
      </w:tr>
      <w:tr w:rsidR="00F616E8" w:rsidRPr="009A1EDD" w14:paraId="2F325954" w14:textId="77777777" w:rsidTr="00963DFB">
        <w:tc>
          <w:tcPr>
            <w:tcW w:w="2978" w:type="dxa"/>
          </w:tcPr>
          <w:p w14:paraId="743F9E9F"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121"/>
                <w:sz w:val="22"/>
                <w:szCs w:val="22"/>
                <w:lang w:val="es-ES_tradnl" w:eastAsia="es-ES"/>
              </w:rPr>
            </w:pPr>
            <w:r w:rsidRPr="002A2A03">
              <w:rPr>
                <w:color w:val="212121"/>
                <w:sz w:val="22"/>
                <w:szCs w:val="22"/>
                <w:shd w:val="clear" w:color="auto" w:fill="FFFFFF"/>
                <w:lang w:val="es-ES_tradnl"/>
              </w:rPr>
              <w:t>4</w:t>
            </w:r>
            <w:r w:rsidRPr="002A2A03">
              <w:rPr>
                <w:color w:val="212121"/>
                <w:shd w:val="clear" w:color="auto" w:fill="FFFFFF"/>
                <w:lang w:val="es-ES_tradnl"/>
              </w:rPr>
              <w:t xml:space="preserve"> </w:t>
            </w:r>
            <w:r w:rsidRPr="002A2A03">
              <w:rPr>
                <w:color w:val="212121"/>
                <w:sz w:val="22"/>
                <w:szCs w:val="22"/>
                <w:shd w:val="clear" w:color="auto" w:fill="FFFFFF"/>
                <w:lang w:val="es-ES_tradnl"/>
              </w:rPr>
              <w:t>Tener un líder fuerte en el gobierno es bueno para</w:t>
            </w:r>
            <w:r w:rsidRPr="002A2A03">
              <w:rPr>
                <w:color w:val="212121"/>
                <w:shd w:val="clear" w:color="auto" w:fill="FFFFFF"/>
                <w:lang w:val="es-ES_tradnl"/>
              </w:rPr>
              <w:t xml:space="preserve"> España</w:t>
            </w:r>
            <w:r w:rsidRPr="002A2A03">
              <w:rPr>
                <w:color w:val="212121"/>
                <w:sz w:val="22"/>
                <w:szCs w:val="22"/>
                <w:shd w:val="clear" w:color="auto" w:fill="FFFFFF"/>
                <w:lang w:val="es-ES_tradnl"/>
              </w:rPr>
              <w:t xml:space="preserve"> incluso si el líder </w:t>
            </w:r>
            <w:r w:rsidRPr="002A2A03">
              <w:rPr>
                <w:color w:val="212121"/>
                <w:shd w:val="clear" w:color="auto" w:fill="FFFFFF"/>
                <w:lang w:val="es-ES_tradnl"/>
              </w:rPr>
              <w:t>no sigue las reglas estrictamente</w:t>
            </w:r>
            <w:r w:rsidRPr="002A2A03">
              <w:rPr>
                <w:color w:val="212121"/>
                <w:sz w:val="22"/>
                <w:szCs w:val="22"/>
                <w:shd w:val="clear" w:color="auto" w:fill="FFFFFF"/>
                <w:lang w:val="es-ES_tradnl"/>
              </w:rPr>
              <w:t xml:space="preserve"> para </w:t>
            </w:r>
            <w:r w:rsidRPr="002A2A03">
              <w:rPr>
                <w:color w:val="212121"/>
                <w:shd w:val="clear" w:color="auto" w:fill="FFFFFF"/>
                <w:lang w:val="es-ES_tradnl"/>
              </w:rPr>
              <w:t>conseguir resultados</w:t>
            </w:r>
            <w:r w:rsidRPr="002A2A03">
              <w:rPr>
                <w:color w:val="212121"/>
                <w:sz w:val="22"/>
                <w:szCs w:val="22"/>
                <w:shd w:val="clear" w:color="auto" w:fill="FFFFFF"/>
                <w:lang w:val="es-ES_tradnl"/>
              </w:rPr>
              <w:t>.</w:t>
            </w:r>
          </w:p>
        </w:tc>
        <w:tc>
          <w:tcPr>
            <w:tcW w:w="1275" w:type="dxa"/>
          </w:tcPr>
          <w:p w14:paraId="47B53518"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1</w:t>
            </w:r>
          </w:p>
        </w:tc>
        <w:tc>
          <w:tcPr>
            <w:tcW w:w="993" w:type="dxa"/>
          </w:tcPr>
          <w:p w14:paraId="0DC2B2F6"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2</w:t>
            </w:r>
          </w:p>
        </w:tc>
        <w:tc>
          <w:tcPr>
            <w:tcW w:w="1417" w:type="dxa"/>
          </w:tcPr>
          <w:p w14:paraId="015847A9"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3</w:t>
            </w:r>
          </w:p>
        </w:tc>
        <w:tc>
          <w:tcPr>
            <w:tcW w:w="1276" w:type="dxa"/>
          </w:tcPr>
          <w:p w14:paraId="32C1CC07"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4</w:t>
            </w:r>
          </w:p>
        </w:tc>
        <w:tc>
          <w:tcPr>
            <w:tcW w:w="1417" w:type="dxa"/>
          </w:tcPr>
          <w:p w14:paraId="4FBCF3C6"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5</w:t>
            </w:r>
          </w:p>
        </w:tc>
        <w:tc>
          <w:tcPr>
            <w:tcW w:w="1134" w:type="dxa"/>
          </w:tcPr>
          <w:p w14:paraId="1EE0BFFF" w14:textId="06275FA6" w:rsidR="00F616E8" w:rsidRPr="002A2A03" w:rsidRDefault="001D33C6"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Pr>
                <w:color w:val="212121"/>
                <w:sz w:val="22"/>
                <w:szCs w:val="22"/>
                <w:lang w:val="es-ES_tradnl" w:eastAsia="es-ES"/>
              </w:rPr>
              <w:t>9</w:t>
            </w:r>
            <w:r w:rsidR="00F616E8" w:rsidRPr="002A2A03">
              <w:rPr>
                <w:color w:val="212121"/>
                <w:sz w:val="22"/>
                <w:szCs w:val="22"/>
                <w:lang w:val="es-ES_tradnl" w:eastAsia="es-ES"/>
              </w:rPr>
              <w:t>8</w:t>
            </w:r>
          </w:p>
        </w:tc>
      </w:tr>
      <w:tr w:rsidR="00F616E8" w:rsidRPr="009A1EDD" w14:paraId="62F90CB5" w14:textId="77777777" w:rsidTr="00963DFB">
        <w:tc>
          <w:tcPr>
            <w:tcW w:w="2978" w:type="dxa"/>
          </w:tcPr>
          <w:p w14:paraId="3999AE21" w14:textId="77777777" w:rsidR="00F616E8" w:rsidRPr="002A2A03" w:rsidRDefault="00F616E8" w:rsidP="00963DFB">
            <w:pPr>
              <w:pStyle w:val="HTMLPreformatted"/>
              <w:shd w:val="clear" w:color="auto" w:fill="FFFFFF"/>
              <w:jc w:val="both"/>
              <w:rPr>
                <w:rFonts w:ascii="Times New Roman" w:hAnsi="Times New Roman" w:cs="Times New Roman"/>
                <w:color w:val="212121"/>
                <w:sz w:val="22"/>
                <w:szCs w:val="22"/>
                <w:lang w:val="es-ES_tradnl"/>
              </w:rPr>
            </w:pPr>
            <w:r w:rsidRPr="002A2A03">
              <w:rPr>
                <w:rFonts w:ascii="Times New Roman" w:hAnsi="Times New Roman" w:cs="Times New Roman"/>
                <w:color w:val="212121"/>
                <w:sz w:val="22"/>
                <w:szCs w:val="22"/>
                <w:lang w:val="es-ES_tradnl"/>
              </w:rPr>
              <w:t>5 Las personas, y no los políticos, deberían tomar las decisiones políticas más importantes.</w:t>
            </w:r>
          </w:p>
        </w:tc>
        <w:tc>
          <w:tcPr>
            <w:tcW w:w="1275" w:type="dxa"/>
          </w:tcPr>
          <w:p w14:paraId="57B9EDD2"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1</w:t>
            </w:r>
          </w:p>
        </w:tc>
        <w:tc>
          <w:tcPr>
            <w:tcW w:w="993" w:type="dxa"/>
          </w:tcPr>
          <w:p w14:paraId="12E57638"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2</w:t>
            </w:r>
          </w:p>
        </w:tc>
        <w:tc>
          <w:tcPr>
            <w:tcW w:w="1417" w:type="dxa"/>
          </w:tcPr>
          <w:p w14:paraId="07F50F86"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3</w:t>
            </w:r>
          </w:p>
        </w:tc>
        <w:tc>
          <w:tcPr>
            <w:tcW w:w="1276" w:type="dxa"/>
          </w:tcPr>
          <w:p w14:paraId="5F613E9A"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4</w:t>
            </w:r>
          </w:p>
        </w:tc>
        <w:tc>
          <w:tcPr>
            <w:tcW w:w="1417" w:type="dxa"/>
          </w:tcPr>
          <w:p w14:paraId="30AB7941" w14:textId="77777777" w:rsidR="00F616E8" w:rsidRPr="002A2A03" w:rsidRDefault="00F616E8"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sidRPr="002A2A03">
              <w:rPr>
                <w:color w:val="212121"/>
                <w:sz w:val="22"/>
                <w:szCs w:val="22"/>
                <w:lang w:val="es-ES_tradnl" w:eastAsia="es-ES"/>
              </w:rPr>
              <w:t>5</w:t>
            </w:r>
          </w:p>
        </w:tc>
        <w:tc>
          <w:tcPr>
            <w:tcW w:w="1134" w:type="dxa"/>
          </w:tcPr>
          <w:p w14:paraId="3D578E40" w14:textId="2F8D21B4" w:rsidR="00F616E8" w:rsidRPr="002A2A03" w:rsidRDefault="001D33C6" w:rsidP="0096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12121"/>
                <w:sz w:val="22"/>
                <w:szCs w:val="22"/>
                <w:lang w:val="es-ES_tradnl" w:eastAsia="es-ES"/>
              </w:rPr>
            </w:pPr>
            <w:r>
              <w:rPr>
                <w:color w:val="212121"/>
                <w:sz w:val="22"/>
                <w:szCs w:val="22"/>
                <w:lang w:val="es-ES_tradnl" w:eastAsia="es-ES"/>
              </w:rPr>
              <w:t>9</w:t>
            </w:r>
            <w:r w:rsidR="00F616E8" w:rsidRPr="002A2A03">
              <w:rPr>
                <w:color w:val="212121"/>
                <w:sz w:val="22"/>
                <w:szCs w:val="22"/>
                <w:lang w:val="es-ES_tradnl" w:eastAsia="es-ES"/>
              </w:rPr>
              <w:t>8</w:t>
            </w:r>
          </w:p>
        </w:tc>
      </w:tr>
    </w:tbl>
    <w:p w14:paraId="07696555" w14:textId="77777777" w:rsidR="00F616E8" w:rsidRPr="002A2A03" w:rsidRDefault="00F616E8" w:rsidP="00F61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lang w:val="es-ES_tradnl" w:eastAsia="es-ES"/>
        </w:rPr>
      </w:pPr>
    </w:p>
    <w:p w14:paraId="70DDC42F" w14:textId="77777777" w:rsidR="00E85696" w:rsidRPr="002A2A03" w:rsidRDefault="00E85696" w:rsidP="00E85696">
      <w:pPr>
        <w:rPr>
          <w:sz w:val="22"/>
          <w:szCs w:val="22"/>
          <w:lang w:val="es-ES_tradnl"/>
        </w:rPr>
      </w:pPr>
    </w:p>
    <w:p w14:paraId="65B6F789" w14:textId="77777777" w:rsidR="00331634" w:rsidRPr="002A2A03" w:rsidRDefault="00331634" w:rsidP="00331634">
      <w:pPr>
        <w:rPr>
          <w:sz w:val="22"/>
          <w:szCs w:val="22"/>
          <w:lang w:val="es-ES_tradnl"/>
        </w:rPr>
      </w:pPr>
    </w:p>
    <w:p w14:paraId="37432527" w14:textId="77777777" w:rsidR="00331634" w:rsidRPr="002A2A03" w:rsidRDefault="00331634" w:rsidP="00331634">
      <w:pPr>
        <w:rPr>
          <w:bCs/>
          <w:sz w:val="22"/>
          <w:szCs w:val="22"/>
          <w:lang w:val="es-ES_tradnl"/>
        </w:rPr>
      </w:pPr>
    </w:p>
    <w:p w14:paraId="294CE1EE" w14:textId="65464F06" w:rsidR="00B72F35" w:rsidRPr="002A2A03" w:rsidRDefault="001D33C6" w:rsidP="00331634">
      <w:pPr>
        <w:rPr>
          <w:bCs/>
          <w:sz w:val="22"/>
          <w:szCs w:val="22"/>
          <w:lang w:val="es-ES_tradnl"/>
        </w:rPr>
      </w:pPr>
      <w:r w:rsidRPr="00715CEA">
        <w:rPr>
          <w:bCs/>
          <w:sz w:val="22"/>
          <w:szCs w:val="22"/>
          <w:lang w:val="es-ES_tradnl"/>
        </w:rPr>
        <w:t>Q18</w:t>
      </w:r>
      <w:r>
        <w:rPr>
          <w:bCs/>
          <w:sz w:val="22"/>
          <w:szCs w:val="22"/>
          <w:lang w:val="es-ES_tradnl"/>
        </w:rPr>
        <w:t xml:space="preserve"> </w:t>
      </w:r>
      <w:r w:rsidR="00B72F35" w:rsidRPr="002A2A03">
        <w:rPr>
          <w:bCs/>
          <w:sz w:val="22"/>
          <w:szCs w:val="22"/>
          <w:lang w:val="es-ES_tradnl"/>
        </w:rPr>
        <w:t>Para cada una de las siguientes afirmaciones, por favor, dígame hasta qué punto se corresponden o no con su punto de vista u opinión.</w:t>
      </w:r>
    </w:p>
    <w:p w14:paraId="456456E5" w14:textId="64D10814" w:rsidR="00331634" w:rsidRPr="002A2A03" w:rsidRDefault="001D33C6" w:rsidP="00331634">
      <w:pPr>
        <w:rPr>
          <w:sz w:val="22"/>
          <w:szCs w:val="22"/>
          <w:lang w:val="es-ES_tradnl"/>
        </w:rPr>
      </w:pPr>
      <w:r>
        <w:rPr>
          <w:sz w:val="22"/>
          <w:szCs w:val="22"/>
          <w:lang w:val="es-ES_tradnl"/>
        </w:rPr>
        <w:t xml:space="preserve"> </w:t>
      </w:r>
    </w:p>
    <w:tbl>
      <w:tblPr>
        <w:tblW w:w="8689" w:type="dxa"/>
        <w:tblInd w:w="-328" w:type="dxa"/>
        <w:shd w:val="clear" w:color="auto" w:fill="FFFFFF"/>
        <w:tblLayout w:type="fixed"/>
        <w:tblLook w:val="04A0" w:firstRow="1" w:lastRow="0" w:firstColumn="1" w:lastColumn="0" w:noHBand="0" w:noVBand="1"/>
      </w:tblPr>
      <w:tblGrid>
        <w:gridCol w:w="417"/>
        <w:gridCol w:w="4023"/>
        <w:gridCol w:w="776"/>
        <w:gridCol w:w="424"/>
        <w:gridCol w:w="485"/>
        <w:gridCol w:w="907"/>
        <w:gridCol w:w="645"/>
        <w:gridCol w:w="776"/>
        <w:gridCol w:w="236"/>
      </w:tblGrid>
      <w:tr w:rsidR="002A2A03" w:rsidRPr="009A1EDD" w14:paraId="33A23D86" w14:textId="77777777" w:rsidTr="002A2A03">
        <w:trPr>
          <w:trHeight w:val="278"/>
        </w:trPr>
        <w:tc>
          <w:tcPr>
            <w:tcW w:w="418" w:type="dxa"/>
            <w:shd w:val="clear" w:color="auto" w:fill="FFFFFF"/>
            <w:noWrap/>
            <w:vAlign w:val="bottom"/>
            <w:hideMark/>
          </w:tcPr>
          <w:p w14:paraId="356661C3" w14:textId="77777777" w:rsidR="00331634" w:rsidRPr="002A2A03" w:rsidRDefault="00331634" w:rsidP="00187787">
            <w:pPr>
              <w:rPr>
                <w:sz w:val="22"/>
                <w:szCs w:val="22"/>
                <w:lang w:val="es-ES_tradnl" w:eastAsia="en-GB"/>
              </w:rPr>
            </w:pPr>
            <w:r w:rsidRPr="002A2A03">
              <w:rPr>
                <w:sz w:val="22"/>
                <w:szCs w:val="22"/>
                <w:lang w:val="es-ES_tradnl" w:eastAsia="en-GB"/>
              </w:rPr>
              <w:t> </w:t>
            </w:r>
          </w:p>
        </w:tc>
        <w:tc>
          <w:tcPr>
            <w:tcW w:w="4027" w:type="dxa"/>
            <w:shd w:val="clear" w:color="auto" w:fill="FFFFFF"/>
            <w:hideMark/>
          </w:tcPr>
          <w:p w14:paraId="33C15620" w14:textId="422FDD47" w:rsidR="00331634" w:rsidRPr="002A2A03" w:rsidRDefault="00331634" w:rsidP="00187787">
            <w:pPr>
              <w:rPr>
                <w:sz w:val="22"/>
                <w:szCs w:val="22"/>
                <w:lang w:val="es-ES_tradnl" w:eastAsia="en-GB"/>
              </w:rPr>
            </w:pPr>
          </w:p>
        </w:tc>
        <w:tc>
          <w:tcPr>
            <w:tcW w:w="776" w:type="dxa"/>
            <w:shd w:val="clear" w:color="auto" w:fill="FFFFFF"/>
            <w:hideMark/>
          </w:tcPr>
          <w:p w14:paraId="1B11CCC3" w14:textId="710C80E7" w:rsidR="00331634" w:rsidRPr="002A2A03" w:rsidRDefault="00B2529F" w:rsidP="00187787">
            <w:pPr>
              <w:jc w:val="center"/>
              <w:rPr>
                <w:sz w:val="22"/>
                <w:szCs w:val="22"/>
                <w:lang w:val="es-ES_tradnl" w:eastAsia="en-GB"/>
              </w:rPr>
            </w:pPr>
            <w:r w:rsidRPr="002A2A03">
              <w:rPr>
                <w:sz w:val="22"/>
                <w:szCs w:val="22"/>
                <w:lang w:val="es-ES_tradnl" w:eastAsia="en-GB"/>
              </w:rPr>
              <w:t>S</w:t>
            </w:r>
            <w:r w:rsidR="000F159A" w:rsidRPr="002A2A03">
              <w:rPr>
                <w:sz w:val="22"/>
                <w:szCs w:val="22"/>
                <w:lang w:val="es-ES_tradnl" w:eastAsia="en-GB"/>
              </w:rPr>
              <w:t>í</w:t>
            </w:r>
            <w:r w:rsidRPr="002A2A03">
              <w:rPr>
                <w:sz w:val="22"/>
                <w:szCs w:val="22"/>
                <w:lang w:val="es-ES_tradnl" w:eastAsia="en-GB"/>
              </w:rPr>
              <w:t>, totalmente</w:t>
            </w:r>
          </w:p>
        </w:tc>
        <w:tc>
          <w:tcPr>
            <w:tcW w:w="906" w:type="dxa"/>
            <w:gridSpan w:val="2"/>
            <w:shd w:val="clear" w:color="auto" w:fill="FFFFFF"/>
            <w:hideMark/>
          </w:tcPr>
          <w:p w14:paraId="3DD821A3" w14:textId="77777777" w:rsidR="00B2529F" w:rsidRPr="002A2A03" w:rsidRDefault="00B2529F" w:rsidP="00B2529F">
            <w:pPr>
              <w:jc w:val="center"/>
              <w:rPr>
                <w:sz w:val="22"/>
                <w:szCs w:val="22"/>
                <w:lang w:val="es-ES_tradnl" w:eastAsia="en-GB"/>
              </w:rPr>
            </w:pPr>
          </w:p>
          <w:p w14:paraId="14E92517" w14:textId="3B7AFE0E" w:rsidR="00331634" w:rsidRPr="002A2A03" w:rsidRDefault="00B2529F" w:rsidP="00B2529F">
            <w:pPr>
              <w:jc w:val="center"/>
              <w:rPr>
                <w:sz w:val="22"/>
                <w:szCs w:val="22"/>
                <w:lang w:val="es-ES_tradnl" w:eastAsia="en-GB"/>
              </w:rPr>
            </w:pPr>
            <w:r w:rsidRPr="002A2A03">
              <w:rPr>
                <w:sz w:val="22"/>
                <w:szCs w:val="22"/>
                <w:lang w:val="es-ES_tradnl" w:eastAsia="en-GB"/>
              </w:rPr>
              <w:t>Sí, hasta cierto punto</w:t>
            </w:r>
          </w:p>
        </w:tc>
        <w:tc>
          <w:tcPr>
            <w:tcW w:w="907" w:type="dxa"/>
            <w:tcBorders>
              <w:right w:val="single" w:sz="6" w:space="0" w:color="FFFFFF" w:themeColor="background1"/>
            </w:tcBorders>
            <w:shd w:val="clear" w:color="auto" w:fill="FFFFFF"/>
          </w:tcPr>
          <w:p w14:paraId="7EFDB77C" w14:textId="07BA1595" w:rsidR="00331634" w:rsidRPr="002A2A03" w:rsidRDefault="00D90D4B" w:rsidP="00187787">
            <w:pPr>
              <w:jc w:val="center"/>
              <w:rPr>
                <w:sz w:val="22"/>
                <w:szCs w:val="22"/>
                <w:lang w:val="es-ES_tradnl" w:eastAsia="en-GB"/>
              </w:rPr>
            </w:pPr>
            <w:r w:rsidRPr="002A2A03">
              <w:rPr>
                <w:sz w:val="22"/>
                <w:szCs w:val="22"/>
                <w:lang w:val="es-ES_tradnl"/>
              </w:rPr>
              <w:t>Ni conf</w:t>
            </w:r>
            <w:r w:rsidR="000F159A" w:rsidRPr="002A2A03">
              <w:rPr>
                <w:sz w:val="22"/>
                <w:szCs w:val="22"/>
                <w:lang w:val="es-ES_tradnl"/>
              </w:rPr>
              <w:t>ía ni desconfía</w:t>
            </w:r>
            <w:r w:rsidRPr="002A2A03">
              <w:rPr>
                <w:sz w:val="22"/>
                <w:szCs w:val="22"/>
                <w:lang w:val="es-ES_tradnl"/>
              </w:rPr>
              <w:t>.</w:t>
            </w:r>
          </w:p>
        </w:tc>
        <w:tc>
          <w:tcPr>
            <w:tcW w:w="645" w:type="dxa"/>
            <w:tcBorders>
              <w:left w:val="single" w:sz="6" w:space="0" w:color="FFFFFF" w:themeColor="background1"/>
              <w:right w:val="single" w:sz="6" w:space="0" w:color="FFFFFF" w:themeColor="background1"/>
            </w:tcBorders>
            <w:shd w:val="clear" w:color="auto" w:fill="FFFFFF"/>
          </w:tcPr>
          <w:p w14:paraId="30CFBD86" w14:textId="13862454" w:rsidR="00331634" w:rsidRPr="002A2A03" w:rsidRDefault="00B2529F" w:rsidP="00B2529F">
            <w:pPr>
              <w:jc w:val="center"/>
              <w:rPr>
                <w:sz w:val="22"/>
                <w:szCs w:val="22"/>
                <w:lang w:val="es-ES_tradnl" w:eastAsia="en-GB"/>
              </w:rPr>
            </w:pPr>
            <w:r w:rsidRPr="002A2A03">
              <w:rPr>
                <w:sz w:val="22"/>
                <w:szCs w:val="22"/>
                <w:lang w:val="es-ES_tradnl" w:eastAsia="en-GB"/>
              </w:rPr>
              <w:t>No, no realmente</w:t>
            </w:r>
          </w:p>
        </w:tc>
        <w:tc>
          <w:tcPr>
            <w:tcW w:w="776" w:type="dxa"/>
            <w:tcBorders>
              <w:left w:val="single" w:sz="6" w:space="0" w:color="FFFFFF" w:themeColor="background1"/>
            </w:tcBorders>
            <w:shd w:val="clear" w:color="auto" w:fill="FFFFFF"/>
          </w:tcPr>
          <w:p w14:paraId="2CA68011" w14:textId="03F938A2" w:rsidR="00331634" w:rsidRPr="002A2A03" w:rsidRDefault="00B2529F" w:rsidP="00187787">
            <w:pPr>
              <w:jc w:val="center"/>
              <w:rPr>
                <w:sz w:val="22"/>
                <w:szCs w:val="22"/>
                <w:lang w:val="es-ES_tradnl" w:eastAsia="en-GB"/>
              </w:rPr>
            </w:pPr>
            <w:r w:rsidRPr="002A2A03">
              <w:rPr>
                <w:sz w:val="22"/>
                <w:szCs w:val="22"/>
                <w:lang w:val="es-ES_tradnl" w:eastAsia="en-GB"/>
              </w:rPr>
              <w:t>No, en absoluto</w:t>
            </w:r>
          </w:p>
        </w:tc>
        <w:tc>
          <w:tcPr>
            <w:tcW w:w="231" w:type="dxa"/>
            <w:shd w:val="clear" w:color="auto" w:fill="FFFFFF"/>
            <w:hideMark/>
          </w:tcPr>
          <w:p w14:paraId="0A8BE379" w14:textId="47FBCE8C" w:rsidR="00331634" w:rsidRPr="002A2A03" w:rsidRDefault="00B2529F" w:rsidP="00187787">
            <w:pPr>
              <w:jc w:val="center"/>
              <w:rPr>
                <w:sz w:val="22"/>
                <w:szCs w:val="22"/>
                <w:lang w:val="es-ES_tradnl" w:eastAsia="en-GB"/>
              </w:rPr>
            </w:pPr>
            <w:r w:rsidRPr="002A2A03">
              <w:rPr>
                <w:sz w:val="22"/>
                <w:szCs w:val="22"/>
                <w:lang w:val="es-ES_tradnl" w:eastAsia="en-GB"/>
              </w:rPr>
              <w:t>No s</w:t>
            </w:r>
            <w:r w:rsidR="000F159A" w:rsidRPr="002A2A03">
              <w:rPr>
                <w:sz w:val="22"/>
                <w:szCs w:val="22"/>
                <w:lang w:val="es-ES_tradnl" w:eastAsia="en-GB"/>
              </w:rPr>
              <w:t>é</w:t>
            </w:r>
          </w:p>
        </w:tc>
      </w:tr>
      <w:tr w:rsidR="002A2A03" w:rsidRPr="009A1EDD" w14:paraId="2B121C94" w14:textId="77777777" w:rsidTr="002A2A03">
        <w:trPr>
          <w:trHeight w:val="322"/>
        </w:trPr>
        <w:tc>
          <w:tcPr>
            <w:tcW w:w="418" w:type="dxa"/>
            <w:shd w:val="clear" w:color="auto" w:fill="FFFFFF"/>
            <w:hideMark/>
          </w:tcPr>
          <w:p w14:paraId="721F09BB" w14:textId="77777777" w:rsidR="00331634" w:rsidRPr="002A2A03" w:rsidRDefault="00331634" w:rsidP="00187787">
            <w:pPr>
              <w:jc w:val="center"/>
              <w:rPr>
                <w:sz w:val="22"/>
                <w:szCs w:val="22"/>
                <w:lang w:val="es-ES_tradnl" w:eastAsia="en-GB"/>
              </w:rPr>
            </w:pPr>
            <w:r w:rsidRPr="002A2A03">
              <w:rPr>
                <w:sz w:val="22"/>
                <w:szCs w:val="22"/>
                <w:lang w:val="es-ES_tradnl" w:eastAsia="en-GB"/>
              </w:rPr>
              <w:t>1</w:t>
            </w:r>
          </w:p>
        </w:tc>
        <w:tc>
          <w:tcPr>
            <w:tcW w:w="4027" w:type="dxa"/>
            <w:tcBorders>
              <w:right w:val="single" w:sz="6" w:space="0" w:color="FFFFFF" w:themeColor="background1"/>
            </w:tcBorders>
            <w:shd w:val="clear" w:color="auto" w:fill="FFFFFF"/>
            <w:hideMark/>
          </w:tcPr>
          <w:p w14:paraId="2BC532C9" w14:textId="26B49A23" w:rsidR="00331634" w:rsidRPr="002A2A03" w:rsidRDefault="00B2529F" w:rsidP="00187787">
            <w:pPr>
              <w:rPr>
                <w:sz w:val="22"/>
                <w:szCs w:val="22"/>
                <w:lang w:val="es-ES_tradnl" w:eastAsia="en-GB"/>
              </w:rPr>
            </w:pPr>
            <w:r w:rsidRPr="002A2A03">
              <w:rPr>
                <w:sz w:val="22"/>
                <w:szCs w:val="22"/>
                <w:lang w:val="es-ES_tradnl" w:eastAsia="en-GB"/>
              </w:rPr>
              <w:t>Usted confía en el Congreso de los Diputados</w:t>
            </w:r>
          </w:p>
        </w:tc>
        <w:tc>
          <w:tcPr>
            <w:tcW w:w="1200" w:type="dxa"/>
            <w:gridSpan w:val="2"/>
            <w:tcBorders>
              <w:left w:val="single" w:sz="6" w:space="0" w:color="FFFFFF" w:themeColor="background1"/>
            </w:tcBorders>
            <w:shd w:val="clear" w:color="auto" w:fill="FFFFFF"/>
            <w:hideMark/>
          </w:tcPr>
          <w:p w14:paraId="473A1991" w14:textId="77777777" w:rsidR="00331634" w:rsidRPr="002A2A03" w:rsidRDefault="00331634" w:rsidP="00187787">
            <w:pPr>
              <w:jc w:val="center"/>
              <w:rPr>
                <w:sz w:val="22"/>
                <w:szCs w:val="22"/>
                <w:lang w:val="es-ES_tradnl" w:eastAsia="en-GB"/>
              </w:rPr>
            </w:pPr>
            <w:r w:rsidRPr="002A2A03">
              <w:rPr>
                <w:sz w:val="22"/>
                <w:szCs w:val="22"/>
                <w:lang w:val="es-ES_tradnl" w:eastAsia="en-GB"/>
              </w:rPr>
              <w:t>1</w:t>
            </w:r>
          </w:p>
        </w:tc>
        <w:tc>
          <w:tcPr>
            <w:tcW w:w="485" w:type="dxa"/>
            <w:shd w:val="clear" w:color="auto" w:fill="FFFFFF"/>
            <w:hideMark/>
          </w:tcPr>
          <w:p w14:paraId="1AF3B3A2" w14:textId="77777777" w:rsidR="00331634" w:rsidRPr="002A2A03" w:rsidRDefault="00331634" w:rsidP="00187787">
            <w:pPr>
              <w:jc w:val="center"/>
              <w:rPr>
                <w:sz w:val="22"/>
                <w:szCs w:val="22"/>
                <w:lang w:val="es-ES_tradnl" w:eastAsia="en-GB"/>
              </w:rPr>
            </w:pPr>
            <w:r w:rsidRPr="002A2A03">
              <w:rPr>
                <w:sz w:val="22"/>
                <w:szCs w:val="22"/>
                <w:lang w:val="es-ES_tradnl" w:eastAsia="en-GB"/>
              </w:rPr>
              <w:t>2</w:t>
            </w:r>
          </w:p>
        </w:tc>
        <w:tc>
          <w:tcPr>
            <w:tcW w:w="907" w:type="dxa"/>
            <w:tcBorders>
              <w:right w:val="single" w:sz="6" w:space="0" w:color="FFFFFF" w:themeColor="background1"/>
            </w:tcBorders>
            <w:shd w:val="clear" w:color="auto" w:fill="FFFFFF"/>
          </w:tcPr>
          <w:p w14:paraId="123F0D2B" w14:textId="77777777" w:rsidR="00331634" w:rsidRPr="002A2A03" w:rsidRDefault="00331634" w:rsidP="00187787">
            <w:pPr>
              <w:jc w:val="center"/>
              <w:rPr>
                <w:sz w:val="22"/>
                <w:szCs w:val="22"/>
                <w:lang w:val="es-ES_tradnl" w:eastAsia="en-GB"/>
              </w:rPr>
            </w:pPr>
            <w:r w:rsidRPr="002A2A03">
              <w:rPr>
                <w:sz w:val="22"/>
                <w:szCs w:val="22"/>
                <w:lang w:val="es-ES_tradnl" w:eastAsia="en-GB"/>
              </w:rPr>
              <w:t>3</w:t>
            </w:r>
          </w:p>
        </w:tc>
        <w:tc>
          <w:tcPr>
            <w:tcW w:w="645" w:type="dxa"/>
            <w:tcBorders>
              <w:left w:val="single" w:sz="6" w:space="0" w:color="FFFFFF" w:themeColor="background1"/>
              <w:right w:val="single" w:sz="6" w:space="0" w:color="FFFFFF" w:themeColor="background1"/>
            </w:tcBorders>
            <w:shd w:val="clear" w:color="auto" w:fill="FFFFFF"/>
          </w:tcPr>
          <w:p w14:paraId="17E8F0C2" w14:textId="77777777" w:rsidR="00331634" w:rsidRPr="002A2A03" w:rsidRDefault="00331634" w:rsidP="00187787">
            <w:pPr>
              <w:jc w:val="center"/>
              <w:rPr>
                <w:sz w:val="22"/>
                <w:szCs w:val="22"/>
                <w:lang w:val="es-ES_tradnl" w:eastAsia="en-GB"/>
              </w:rPr>
            </w:pPr>
            <w:r w:rsidRPr="002A2A03">
              <w:rPr>
                <w:sz w:val="22"/>
                <w:szCs w:val="22"/>
                <w:lang w:val="es-ES_tradnl" w:eastAsia="en-GB"/>
              </w:rPr>
              <w:t>4</w:t>
            </w:r>
          </w:p>
        </w:tc>
        <w:tc>
          <w:tcPr>
            <w:tcW w:w="776" w:type="dxa"/>
            <w:tcBorders>
              <w:left w:val="single" w:sz="6" w:space="0" w:color="FFFFFF" w:themeColor="background1"/>
            </w:tcBorders>
            <w:shd w:val="clear" w:color="auto" w:fill="FFFFFF"/>
          </w:tcPr>
          <w:p w14:paraId="5E68F68D" w14:textId="77777777" w:rsidR="00331634" w:rsidRPr="002A2A03" w:rsidRDefault="00331634" w:rsidP="00187787">
            <w:pPr>
              <w:jc w:val="center"/>
              <w:rPr>
                <w:sz w:val="22"/>
                <w:szCs w:val="22"/>
                <w:lang w:val="es-ES_tradnl" w:eastAsia="en-GB"/>
              </w:rPr>
            </w:pPr>
            <w:r w:rsidRPr="002A2A03">
              <w:rPr>
                <w:sz w:val="22"/>
                <w:szCs w:val="22"/>
                <w:lang w:val="es-ES_tradnl" w:eastAsia="en-GB"/>
              </w:rPr>
              <w:t>5</w:t>
            </w:r>
          </w:p>
        </w:tc>
        <w:tc>
          <w:tcPr>
            <w:tcW w:w="231" w:type="dxa"/>
            <w:shd w:val="clear" w:color="auto" w:fill="FFFFFF"/>
            <w:hideMark/>
          </w:tcPr>
          <w:p w14:paraId="7BC76246" w14:textId="4D80FAE0" w:rsidR="00331634" w:rsidRPr="002A2A03" w:rsidRDefault="002A2A03" w:rsidP="00187787">
            <w:pPr>
              <w:jc w:val="center"/>
              <w:rPr>
                <w:sz w:val="22"/>
                <w:szCs w:val="22"/>
                <w:lang w:val="es-ES_tradnl" w:eastAsia="en-GB"/>
              </w:rPr>
            </w:pPr>
            <w:r>
              <w:rPr>
                <w:sz w:val="22"/>
                <w:szCs w:val="22"/>
                <w:lang w:val="es-ES_tradnl" w:eastAsia="en-GB"/>
              </w:rPr>
              <w:t>98</w:t>
            </w:r>
          </w:p>
        </w:tc>
      </w:tr>
      <w:tr w:rsidR="002A2A03" w:rsidRPr="009A1EDD" w14:paraId="1A7C8BD3" w14:textId="77777777" w:rsidTr="002A2A03">
        <w:trPr>
          <w:trHeight w:val="278"/>
        </w:trPr>
        <w:tc>
          <w:tcPr>
            <w:tcW w:w="418" w:type="dxa"/>
            <w:tcBorders>
              <w:bottom w:val="single" w:sz="6" w:space="0" w:color="FFFFFF" w:themeColor="background1"/>
            </w:tcBorders>
            <w:shd w:val="clear" w:color="auto" w:fill="FFFFFF"/>
          </w:tcPr>
          <w:p w14:paraId="70DF2B0F" w14:textId="77777777" w:rsidR="00331634" w:rsidRPr="002A2A03" w:rsidRDefault="00331634" w:rsidP="00187787">
            <w:pPr>
              <w:jc w:val="center"/>
              <w:rPr>
                <w:sz w:val="22"/>
                <w:szCs w:val="22"/>
                <w:lang w:val="es-ES_tradnl" w:eastAsia="en-GB"/>
              </w:rPr>
            </w:pPr>
            <w:r w:rsidRPr="002A2A03">
              <w:rPr>
                <w:sz w:val="22"/>
                <w:szCs w:val="22"/>
                <w:lang w:val="es-ES_tradnl" w:eastAsia="en-GB"/>
              </w:rPr>
              <w:t>2</w:t>
            </w:r>
          </w:p>
        </w:tc>
        <w:tc>
          <w:tcPr>
            <w:tcW w:w="4027" w:type="dxa"/>
            <w:tcBorders>
              <w:bottom w:val="single" w:sz="6" w:space="0" w:color="FFFFFF" w:themeColor="background1"/>
            </w:tcBorders>
            <w:shd w:val="clear" w:color="auto" w:fill="FFFFFF"/>
          </w:tcPr>
          <w:p w14:paraId="3C83E1B9" w14:textId="1A4514DD" w:rsidR="00331634" w:rsidRPr="002A2A03" w:rsidRDefault="00B2529F" w:rsidP="00187787">
            <w:pPr>
              <w:rPr>
                <w:noProof/>
                <w:sz w:val="22"/>
                <w:szCs w:val="22"/>
                <w:lang w:val="es-ES_tradnl"/>
              </w:rPr>
            </w:pPr>
            <w:r w:rsidRPr="002A2A03">
              <w:rPr>
                <w:sz w:val="22"/>
                <w:szCs w:val="22"/>
                <w:lang w:val="es-ES_tradnl" w:eastAsia="en-GB"/>
              </w:rPr>
              <w:t xml:space="preserve">Usted confía en el </w:t>
            </w:r>
            <w:r w:rsidRPr="002A2A03">
              <w:rPr>
                <w:sz w:val="22"/>
                <w:szCs w:val="22"/>
                <w:lang w:val="es-ES_tradnl"/>
              </w:rPr>
              <w:t>Parlamento Europeo</w:t>
            </w:r>
          </w:p>
        </w:tc>
        <w:tc>
          <w:tcPr>
            <w:tcW w:w="1200" w:type="dxa"/>
            <w:gridSpan w:val="2"/>
            <w:tcBorders>
              <w:bottom w:val="single" w:sz="6" w:space="0" w:color="FFFFFF" w:themeColor="background1"/>
            </w:tcBorders>
            <w:shd w:val="clear" w:color="auto" w:fill="FFFFFF"/>
          </w:tcPr>
          <w:p w14:paraId="2A77590A" w14:textId="77777777" w:rsidR="00331634" w:rsidRPr="002A2A03" w:rsidRDefault="00331634" w:rsidP="00187787">
            <w:pPr>
              <w:jc w:val="center"/>
              <w:rPr>
                <w:sz w:val="22"/>
                <w:szCs w:val="22"/>
                <w:lang w:val="es-ES_tradnl" w:eastAsia="en-GB"/>
              </w:rPr>
            </w:pPr>
            <w:r w:rsidRPr="002A2A03">
              <w:rPr>
                <w:sz w:val="22"/>
                <w:szCs w:val="22"/>
                <w:lang w:val="es-ES_tradnl" w:eastAsia="en-GB"/>
              </w:rPr>
              <w:t>1</w:t>
            </w:r>
          </w:p>
        </w:tc>
        <w:tc>
          <w:tcPr>
            <w:tcW w:w="485" w:type="dxa"/>
            <w:tcBorders>
              <w:bottom w:val="single" w:sz="6" w:space="0" w:color="FFFFFF" w:themeColor="background1"/>
            </w:tcBorders>
            <w:shd w:val="clear" w:color="auto" w:fill="FFFFFF"/>
          </w:tcPr>
          <w:p w14:paraId="3F9F9E83" w14:textId="77777777" w:rsidR="00331634" w:rsidRPr="002A2A03" w:rsidRDefault="00331634" w:rsidP="00187787">
            <w:pPr>
              <w:jc w:val="center"/>
              <w:rPr>
                <w:sz w:val="22"/>
                <w:szCs w:val="22"/>
                <w:lang w:val="es-ES_tradnl" w:eastAsia="en-GB"/>
              </w:rPr>
            </w:pPr>
            <w:r w:rsidRPr="002A2A03">
              <w:rPr>
                <w:sz w:val="22"/>
                <w:szCs w:val="22"/>
                <w:lang w:val="es-ES_tradnl" w:eastAsia="en-GB"/>
              </w:rPr>
              <w:t>2</w:t>
            </w:r>
          </w:p>
        </w:tc>
        <w:tc>
          <w:tcPr>
            <w:tcW w:w="907" w:type="dxa"/>
            <w:tcBorders>
              <w:bottom w:val="single" w:sz="6" w:space="0" w:color="FFFFFF" w:themeColor="background1"/>
              <w:right w:val="single" w:sz="6" w:space="0" w:color="FFFFFF" w:themeColor="background1"/>
            </w:tcBorders>
            <w:shd w:val="clear" w:color="auto" w:fill="FFFFFF"/>
          </w:tcPr>
          <w:p w14:paraId="6990E52C" w14:textId="77777777" w:rsidR="00331634" w:rsidRPr="002A2A03" w:rsidRDefault="00331634" w:rsidP="00187787">
            <w:pPr>
              <w:jc w:val="center"/>
              <w:rPr>
                <w:sz w:val="22"/>
                <w:szCs w:val="22"/>
                <w:lang w:val="es-ES_tradnl" w:eastAsia="en-GB"/>
              </w:rPr>
            </w:pPr>
            <w:r w:rsidRPr="002A2A03">
              <w:rPr>
                <w:sz w:val="22"/>
                <w:szCs w:val="22"/>
                <w:lang w:val="es-ES_tradnl" w:eastAsia="en-GB"/>
              </w:rPr>
              <w:t>3</w:t>
            </w:r>
          </w:p>
        </w:tc>
        <w:tc>
          <w:tcPr>
            <w:tcW w:w="645"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76B4C42A" w14:textId="77777777" w:rsidR="00331634" w:rsidRPr="002A2A03" w:rsidRDefault="00331634" w:rsidP="00187787">
            <w:pPr>
              <w:jc w:val="center"/>
              <w:rPr>
                <w:sz w:val="22"/>
                <w:szCs w:val="22"/>
                <w:lang w:val="es-ES_tradnl" w:eastAsia="en-GB"/>
              </w:rPr>
            </w:pPr>
            <w:r w:rsidRPr="002A2A03">
              <w:rPr>
                <w:sz w:val="22"/>
                <w:szCs w:val="22"/>
                <w:lang w:val="es-ES_tradnl" w:eastAsia="en-GB"/>
              </w:rPr>
              <w:t>4</w:t>
            </w:r>
          </w:p>
        </w:tc>
        <w:tc>
          <w:tcPr>
            <w:tcW w:w="776" w:type="dxa"/>
            <w:tcBorders>
              <w:left w:val="single" w:sz="6" w:space="0" w:color="FFFFFF" w:themeColor="background1"/>
              <w:bottom w:val="single" w:sz="6" w:space="0" w:color="FFFFFF" w:themeColor="background1"/>
            </w:tcBorders>
            <w:shd w:val="clear" w:color="auto" w:fill="FFFFFF"/>
          </w:tcPr>
          <w:p w14:paraId="0FD670C7" w14:textId="77777777" w:rsidR="00331634" w:rsidRPr="002A2A03" w:rsidRDefault="00331634" w:rsidP="00187787">
            <w:pPr>
              <w:jc w:val="center"/>
              <w:rPr>
                <w:sz w:val="22"/>
                <w:szCs w:val="22"/>
                <w:lang w:val="es-ES_tradnl" w:eastAsia="en-GB"/>
              </w:rPr>
            </w:pPr>
            <w:r w:rsidRPr="002A2A03">
              <w:rPr>
                <w:sz w:val="22"/>
                <w:szCs w:val="22"/>
                <w:lang w:val="es-ES_tradnl" w:eastAsia="en-GB"/>
              </w:rPr>
              <w:t>5</w:t>
            </w:r>
          </w:p>
        </w:tc>
        <w:tc>
          <w:tcPr>
            <w:tcW w:w="231" w:type="dxa"/>
            <w:tcBorders>
              <w:bottom w:val="single" w:sz="6" w:space="0" w:color="FFFFFF" w:themeColor="background1"/>
            </w:tcBorders>
            <w:shd w:val="clear" w:color="auto" w:fill="FFFFFF"/>
          </w:tcPr>
          <w:p w14:paraId="30B13CF7" w14:textId="797903D4" w:rsidR="00331634" w:rsidRPr="002A2A03" w:rsidRDefault="002A2A03" w:rsidP="00187787">
            <w:pPr>
              <w:jc w:val="center"/>
              <w:rPr>
                <w:sz w:val="22"/>
                <w:szCs w:val="22"/>
                <w:lang w:val="es-ES_tradnl" w:eastAsia="en-GB"/>
              </w:rPr>
            </w:pPr>
            <w:r>
              <w:rPr>
                <w:sz w:val="22"/>
                <w:szCs w:val="22"/>
                <w:lang w:val="es-ES_tradnl" w:eastAsia="en-GB"/>
              </w:rPr>
              <w:t>98</w:t>
            </w:r>
          </w:p>
        </w:tc>
      </w:tr>
    </w:tbl>
    <w:p w14:paraId="370CEB0E" w14:textId="77777777" w:rsidR="00331634" w:rsidRPr="002A2A03" w:rsidRDefault="00331634" w:rsidP="00331634">
      <w:pPr>
        <w:rPr>
          <w:sz w:val="22"/>
          <w:szCs w:val="22"/>
          <w:lang w:val="es-ES_tradnl"/>
        </w:rPr>
      </w:pPr>
    </w:p>
    <w:p w14:paraId="3D143AF4" w14:textId="2074A0F7" w:rsidR="00331634" w:rsidRPr="002A2A03" w:rsidRDefault="00331634" w:rsidP="00331634">
      <w:pPr>
        <w:pStyle w:val="BodyText"/>
        <w:tabs>
          <w:tab w:val="clear" w:pos="4537"/>
        </w:tabs>
        <w:rPr>
          <w:szCs w:val="22"/>
          <w:lang w:val="es-ES_tradnl"/>
        </w:rPr>
      </w:pPr>
      <w:r w:rsidRPr="002A2A03">
        <w:rPr>
          <w:bCs/>
          <w:szCs w:val="22"/>
          <w:lang w:val="es-ES_tradnl"/>
        </w:rPr>
        <w:t xml:space="preserve">Q19 </w:t>
      </w:r>
      <w:r w:rsidR="000F159A" w:rsidRPr="002A2A03">
        <w:rPr>
          <w:bCs/>
          <w:szCs w:val="22"/>
          <w:lang w:val="es-ES_tradnl"/>
        </w:rPr>
        <w:t>¿</w:t>
      </w:r>
      <w:r w:rsidR="0078012E" w:rsidRPr="002A2A03">
        <w:rPr>
          <w:szCs w:val="22"/>
          <w:lang w:val="es-ES_tradnl"/>
        </w:rPr>
        <w:t>Qué opina sobre la economía? En comparación con hace 12 meses, ¿cree usted que la situación económica general en España…?</w:t>
      </w:r>
      <w:r w:rsidRPr="002A2A03">
        <w:rPr>
          <w:szCs w:val="22"/>
          <w:lang w:val="es-ES_tradnl"/>
        </w:rPr>
        <w:br/>
      </w:r>
      <w:r w:rsidRPr="002A2A03">
        <w:rPr>
          <w:szCs w:val="22"/>
          <w:lang w:val="es-ES_tradnl"/>
        </w:rPr>
        <w:tab/>
        <w:t xml:space="preserve">1 </w:t>
      </w:r>
      <w:r w:rsidR="0078012E" w:rsidRPr="002A2A03">
        <w:rPr>
          <w:szCs w:val="22"/>
          <w:lang w:val="es-ES_tradnl"/>
        </w:rPr>
        <w:t>Es mucho mejor</w:t>
      </w:r>
    </w:p>
    <w:p w14:paraId="4C267F67" w14:textId="60F72FBD" w:rsidR="00331634" w:rsidRPr="002A2A03" w:rsidRDefault="00331634" w:rsidP="00331634">
      <w:pPr>
        <w:tabs>
          <w:tab w:val="left" w:pos="1702"/>
        </w:tabs>
        <w:rPr>
          <w:sz w:val="22"/>
          <w:szCs w:val="22"/>
          <w:lang w:val="es-ES_tradnl"/>
        </w:rPr>
      </w:pPr>
      <w:r w:rsidRPr="002A2A03">
        <w:rPr>
          <w:sz w:val="22"/>
          <w:szCs w:val="22"/>
          <w:lang w:val="es-ES_tradnl"/>
        </w:rPr>
        <w:tab/>
        <w:t xml:space="preserve">2 </w:t>
      </w:r>
      <w:r w:rsidR="0078012E" w:rsidRPr="002A2A03">
        <w:rPr>
          <w:sz w:val="22"/>
          <w:szCs w:val="22"/>
          <w:lang w:val="es-ES_tradnl"/>
        </w:rPr>
        <w:t>Es un poco mejor</w:t>
      </w:r>
    </w:p>
    <w:p w14:paraId="7BF2674F" w14:textId="332A0888" w:rsidR="00331634" w:rsidRPr="002A2A03" w:rsidRDefault="00331634" w:rsidP="00331634">
      <w:pPr>
        <w:tabs>
          <w:tab w:val="left" w:pos="1702"/>
        </w:tabs>
        <w:rPr>
          <w:sz w:val="22"/>
          <w:szCs w:val="22"/>
          <w:lang w:val="es-ES_tradnl"/>
        </w:rPr>
      </w:pPr>
      <w:r w:rsidRPr="002A2A03">
        <w:rPr>
          <w:sz w:val="22"/>
          <w:szCs w:val="22"/>
          <w:lang w:val="es-ES_tradnl"/>
        </w:rPr>
        <w:tab/>
        <w:t xml:space="preserve">3 </w:t>
      </w:r>
      <w:r w:rsidR="0078012E" w:rsidRPr="002A2A03">
        <w:rPr>
          <w:sz w:val="22"/>
          <w:szCs w:val="22"/>
          <w:lang w:val="es-ES_tradnl"/>
        </w:rPr>
        <w:t>Ha permanecido igual</w:t>
      </w:r>
    </w:p>
    <w:p w14:paraId="1D723A30" w14:textId="5DA975DB" w:rsidR="00331634" w:rsidRPr="002A2A03" w:rsidRDefault="00331634" w:rsidP="00331634">
      <w:pPr>
        <w:tabs>
          <w:tab w:val="left" w:pos="1702"/>
        </w:tabs>
        <w:rPr>
          <w:bCs/>
          <w:sz w:val="22"/>
          <w:szCs w:val="22"/>
          <w:lang w:val="es-ES_tradnl"/>
        </w:rPr>
      </w:pPr>
      <w:r w:rsidRPr="002A2A03">
        <w:rPr>
          <w:sz w:val="22"/>
          <w:szCs w:val="22"/>
          <w:lang w:val="es-ES_tradnl"/>
        </w:rPr>
        <w:tab/>
        <w:t xml:space="preserve">4 </w:t>
      </w:r>
      <w:r w:rsidR="0078012E" w:rsidRPr="002A2A03">
        <w:rPr>
          <w:sz w:val="22"/>
          <w:szCs w:val="22"/>
          <w:lang w:val="es-ES_tradnl"/>
        </w:rPr>
        <w:t>Es un poco peor</w:t>
      </w:r>
    </w:p>
    <w:p w14:paraId="422EF9E9" w14:textId="525ABFEF" w:rsidR="00331634" w:rsidRPr="002A2A03" w:rsidRDefault="00331634" w:rsidP="00331634">
      <w:pPr>
        <w:tabs>
          <w:tab w:val="left" w:pos="1702"/>
        </w:tabs>
        <w:rPr>
          <w:sz w:val="22"/>
          <w:szCs w:val="22"/>
          <w:lang w:val="es-ES_tradnl"/>
        </w:rPr>
      </w:pPr>
      <w:r w:rsidRPr="002A2A03">
        <w:rPr>
          <w:sz w:val="22"/>
          <w:szCs w:val="22"/>
          <w:lang w:val="es-ES_tradnl"/>
        </w:rPr>
        <w:tab/>
        <w:t xml:space="preserve">5 </w:t>
      </w:r>
      <w:r w:rsidR="0078012E" w:rsidRPr="002A2A03">
        <w:rPr>
          <w:sz w:val="22"/>
          <w:szCs w:val="22"/>
          <w:lang w:val="es-ES_tradnl"/>
        </w:rPr>
        <w:t>Es mucho peor</w:t>
      </w:r>
    </w:p>
    <w:p w14:paraId="1F363B82" w14:textId="222FBCFC" w:rsidR="00331634" w:rsidRPr="002A2A03" w:rsidRDefault="00331634" w:rsidP="00331634">
      <w:pPr>
        <w:tabs>
          <w:tab w:val="left" w:pos="1702"/>
        </w:tabs>
        <w:rPr>
          <w:sz w:val="22"/>
          <w:szCs w:val="22"/>
          <w:lang w:val="es-ES_tradnl"/>
        </w:rPr>
      </w:pPr>
      <w:r w:rsidRPr="002A2A03">
        <w:rPr>
          <w:sz w:val="22"/>
          <w:szCs w:val="22"/>
          <w:lang w:val="es-ES_tradnl"/>
        </w:rPr>
        <w:tab/>
      </w:r>
      <w:r w:rsidR="001D33C6">
        <w:rPr>
          <w:sz w:val="22"/>
          <w:szCs w:val="22"/>
          <w:lang w:val="es-ES_tradnl"/>
        </w:rPr>
        <w:t>9</w:t>
      </w:r>
      <w:r w:rsidRPr="002A2A03">
        <w:rPr>
          <w:sz w:val="22"/>
          <w:szCs w:val="22"/>
          <w:lang w:val="es-ES_tradnl"/>
        </w:rPr>
        <w:t xml:space="preserve">8 </w:t>
      </w:r>
      <w:r w:rsidR="0078012E" w:rsidRPr="002A2A03">
        <w:rPr>
          <w:sz w:val="22"/>
          <w:szCs w:val="22"/>
          <w:lang w:val="es-ES_tradnl"/>
        </w:rPr>
        <w:t>No s</w:t>
      </w:r>
      <w:r w:rsidR="000F159A" w:rsidRPr="002A2A03">
        <w:rPr>
          <w:sz w:val="22"/>
          <w:szCs w:val="22"/>
          <w:lang w:val="es-ES_tradnl"/>
        </w:rPr>
        <w:t>é</w:t>
      </w:r>
    </w:p>
    <w:p w14:paraId="7E95B839" w14:textId="77777777" w:rsidR="00331634" w:rsidRPr="00C5479C" w:rsidRDefault="00331634" w:rsidP="00331634">
      <w:pPr>
        <w:rPr>
          <w:sz w:val="22"/>
          <w:szCs w:val="22"/>
          <w:lang w:val="es-ES_tradnl"/>
        </w:rPr>
      </w:pPr>
    </w:p>
    <w:p w14:paraId="5965B07F" w14:textId="26EDD3D3" w:rsidR="00331634" w:rsidRPr="00C5479C" w:rsidRDefault="00331634" w:rsidP="00331634">
      <w:pPr>
        <w:tabs>
          <w:tab w:val="left" w:pos="1702"/>
        </w:tabs>
        <w:rPr>
          <w:sz w:val="22"/>
          <w:szCs w:val="22"/>
          <w:lang w:val="es-ES_tradnl"/>
        </w:rPr>
      </w:pPr>
      <w:r w:rsidRPr="00C5479C">
        <w:rPr>
          <w:bCs/>
          <w:sz w:val="22"/>
          <w:szCs w:val="22"/>
          <w:lang w:val="es-ES_tradnl"/>
        </w:rPr>
        <w:t xml:space="preserve">Q20 </w:t>
      </w:r>
      <w:r w:rsidR="008D342B" w:rsidRPr="00C5479C">
        <w:rPr>
          <w:sz w:val="22"/>
          <w:szCs w:val="22"/>
          <w:lang w:val="es-ES_tradnl"/>
        </w:rPr>
        <w:t>Y en los próximos 12 meses, ¿cómo cree usted que será la situación económica general en España? ¿Será…?</w:t>
      </w:r>
      <w:r w:rsidRPr="00C5479C">
        <w:rPr>
          <w:sz w:val="22"/>
          <w:szCs w:val="22"/>
          <w:lang w:val="es-ES_tradnl"/>
        </w:rPr>
        <w:br/>
      </w:r>
      <w:r w:rsidRPr="00C5479C">
        <w:rPr>
          <w:sz w:val="22"/>
          <w:szCs w:val="22"/>
          <w:lang w:val="es-ES_tradnl"/>
        </w:rPr>
        <w:tab/>
        <w:t xml:space="preserve">1 </w:t>
      </w:r>
      <w:r w:rsidR="004937A2" w:rsidRPr="00C5479C">
        <w:rPr>
          <w:sz w:val="22"/>
          <w:szCs w:val="22"/>
          <w:lang w:val="es-ES_tradnl"/>
        </w:rPr>
        <w:t>Mucho mejor</w:t>
      </w:r>
    </w:p>
    <w:p w14:paraId="2D30D7E6" w14:textId="0AF46968" w:rsidR="00331634" w:rsidRPr="00C5479C" w:rsidRDefault="00331634" w:rsidP="00331634">
      <w:pPr>
        <w:tabs>
          <w:tab w:val="left" w:pos="1702"/>
        </w:tabs>
        <w:rPr>
          <w:sz w:val="22"/>
          <w:szCs w:val="22"/>
          <w:lang w:val="es-ES_tradnl"/>
        </w:rPr>
      </w:pPr>
      <w:r w:rsidRPr="00C5479C">
        <w:rPr>
          <w:sz w:val="22"/>
          <w:szCs w:val="22"/>
          <w:lang w:val="es-ES_tradnl"/>
        </w:rPr>
        <w:tab/>
        <w:t xml:space="preserve">2 </w:t>
      </w:r>
      <w:r w:rsidR="004937A2" w:rsidRPr="00C5479C">
        <w:rPr>
          <w:sz w:val="22"/>
          <w:szCs w:val="22"/>
          <w:lang w:val="es-ES_tradnl"/>
        </w:rPr>
        <w:t>Algo mejor</w:t>
      </w:r>
    </w:p>
    <w:p w14:paraId="45D74B46" w14:textId="00CDEC7B" w:rsidR="00331634" w:rsidRPr="00C5479C" w:rsidRDefault="00331634" w:rsidP="00331634">
      <w:pPr>
        <w:tabs>
          <w:tab w:val="left" w:pos="1702"/>
        </w:tabs>
        <w:rPr>
          <w:sz w:val="22"/>
          <w:szCs w:val="22"/>
          <w:lang w:val="es-ES_tradnl"/>
        </w:rPr>
      </w:pPr>
      <w:r w:rsidRPr="00C5479C">
        <w:rPr>
          <w:sz w:val="22"/>
          <w:szCs w:val="22"/>
          <w:lang w:val="es-ES_tradnl"/>
        </w:rPr>
        <w:tab/>
        <w:t xml:space="preserve">3 </w:t>
      </w:r>
      <w:r w:rsidR="004937A2" w:rsidRPr="00C5479C">
        <w:rPr>
          <w:sz w:val="22"/>
          <w:szCs w:val="22"/>
          <w:lang w:val="es-ES_tradnl"/>
        </w:rPr>
        <w:t>Permanecerá igual</w:t>
      </w:r>
    </w:p>
    <w:p w14:paraId="6F6FA986" w14:textId="196C7126" w:rsidR="00331634" w:rsidRPr="00C5479C" w:rsidRDefault="00331634" w:rsidP="00331634">
      <w:pPr>
        <w:tabs>
          <w:tab w:val="left" w:pos="1702"/>
        </w:tabs>
        <w:rPr>
          <w:sz w:val="22"/>
          <w:szCs w:val="22"/>
          <w:lang w:val="es-ES_tradnl"/>
        </w:rPr>
      </w:pPr>
      <w:r w:rsidRPr="00C5479C">
        <w:rPr>
          <w:sz w:val="22"/>
          <w:szCs w:val="22"/>
          <w:lang w:val="es-ES_tradnl"/>
        </w:rPr>
        <w:tab/>
        <w:t xml:space="preserve">4 </w:t>
      </w:r>
      <w:r w:rsidR="004937A2" w:rsidRPr="00C5479C">
        <w:rPr>
          <w:sz w:val="22"/>
          <w:szCs w:val="22"/>
          <w:lang w:val="es-ES_tradnl"/>
        </w:rPr>
        <w:t>Algo peor</w:t>
      </w:r>
    </w:p>
    <w:p w14:paraId="79E7801F" w14:textId="37E99BC0" w:rsidR="004937A2" w:rsidRPr="002A2A03" w:rsidRDefault="00331634" w:rsidP="004937A2">
      <w:pPr>
        <w:tabs>
          <w:tab w:val="left" w:pos="1702"/>
        </w:tabs>
        <w:rPr>
          <w:sz w:val="22"/>
          <w:szCs w:val="22"/>
          <w:lang w:val="es-ES_tradnl"/>
        </w:rPr>
      </w:pPr>
      <w:r w:rsidRPr="002A2A03">
        <w:rPr>
          <w:sz w:val="22"/>
          <w:szCs w:val="22"/>
          <w:lang w:val="es-ES_tradnl"/>
        </w:rPr>
        <w:tab/>
        <w:t xml:space="preserve">5 </w:t>
      </w:r>
      <w:r w:rsidR="004937A2" w:rsidRPr="002A2A03">
        <w:rPr>
          <w:sz w:val="22"/>
          <w:szCs w:val="22"/>
          <w:lang w:val="es-ES_tradnl"/>
        </w:rPr>
        <w:t>Mucho peor</w:t>
      </w:r>
      <w:r w:rsidRPr="002A2A03">
        <w:rPr>
          <w:sz w:val="22"/>
          <w:szCs w:val="22"/>
          <w:lang w:val="es-ES_tradnl"/>
        </w:rPr>
        <w:tab/>
      </w:r>
    </w:p>
    <w:p w14:paraId="412B1F78" w14:textId="1808ECA5" w:rsidR="004937A2" w:rsidRPr="002A2A03" w:rsidRDefault="004937A2" w:rsidP="004937A2">
      <w:pPr>
        <w:tabs>
          <w:tab w:val="left" w:pos="1702"/>
        </w:tabs>
        <w:rPr>
          <w:sz w:val="22"/>
          <w:szCs w:val="22"/>
          <w:lang w:val="es-ES_tradnl"/>
        </w:rPr>
      </w:pPr>
      <w:r w:rsidRPr="002A2A03">
        <w:rPr>
          <w:sz w:val="22"/>
          <w:szCs w:val="22"/>
          <w:lang w:val="es-ES_tradnl"/>
        </w:rPr>
        <w:tab/>
      </w:r>
      <w:r w:rsidR="001D33C6">
        <w:rPr>
          <w:sz w:val="22"/>
          <w:szCs w:val="22"/>
          <w:lang w:val="es-ES_tradnl"/>
        </w:rPr>
        <w:t>9</w:t>
      </w:r>
      <w:r w:rsidRPr="002A2A03">
        <w:rPr>
          <w:sz w:val="22"/>
          <w:szCs w:val="22"/>
          <w:lang w:val="es-ES_tradnl"/>
        </w:rPr>
        <w:t>8 No s</w:t>
      </w:r>
      <w:r w:rsidR="00394864" w:rsidRPr="0083172E">
        <w:rPr>
          <w:sz w:val="22"/>
          <w:szCs w:val="22"/>
          <w:lang w:val="es-ES_tradnl"/>
        </w:rPr>
        <w:t>é</w:t>
      </w:r>
    </w:p>
    <w:p w14:paraId="5C1F840C" w14:textId="77777777" w:rsidR="00331634" w:rsidRPr="002A2A03" w:rsidRDefault="00331634" w:rsidP="00331634">
      <w:pPr>
        <w:tabs>
          <w:tab w:val="left" w:pos="1702"/>
        </w:tabs>
        <w:rPr>
          <w:bCs/>
          <w:sz w:val="22"/>
          <w:szCs w:val="22"/>
          <w:lang w:val="es-ES_tradnl"/>
        </w:rPr>
      </w:pPr>
    </w:p>
    <w:p w14:paraId="28EFCFEC" w14:textId="2D74B747" w:rsidR="005351B3" w:rsidRPr="002A2A03" w:rsidRDefault="00331634" w:rsidP="00331634">
      <w:pPr>
        <w:tabs>
          <w:tab w:val="left" w:pos="1702"/>
        </w:tabs>
        <w:rPr>
          <w:sz w:val="22"/>
          <w:szCs w:val="22"/>
          <w:lang w:val="es-ES_tradnl"/>
        </w:rPr>
      </w:pPr>
      <w:r w:rsidRPr="002A2A03">
        <w:rPr>
          <w:bCs/>
          <w:sz w:val="22"/>
          <w:szCs w:val="22"/>
          <w:lang w:val="es-ES_tradnl"/>
        </w:rPr>
        <w:t xml:space="preserve">Q21 </w:t>
      </w:r>
      <w:r w:rsidR="005351B3" w:rsidRPr="002A2A03">
        <w:rPr>
          <w:sz w:val="22"/>
          <w:szCs w:val="22"/>
          <w:lang w:val="es-ES_tradnl"/>
        </w:rPr>
        <w:t>¿Hasta qué punto está usted interesado en política? ¿Mucho, bastante, poco o nada?</w:t>
      </w:r>
    </w:p>
    <w:p w14:paraId="70A33691" w14:textId="022F155C" w:rsidR="002234CE" w:rsidRPr="002A2A03" w:rsidRDefault="00331634" w:rsidP="002234CE">
      <w:pPr>
        <w:tabs>
          <w:tab w:val="left" w:pos="1702"/>
        </w:tabs>
        <w:rPr>
          <w:sz w:val="22"/>
          <w:szCs w:val="22"/>
          <w:lang w:val="es-ES_tradnl"/>
        </w:rPr>
      </w:pPr>
      <w:r w:rsidRPr="002A2A03">
        <w:rPr>
          <w:sz w:val="22"/>
          <w:szCs w:val="22"/>
          <w:lang w:val="es-ES_tradnl"/>
        </w:rPr>
        <w:tab/>
      </w:r>
      <w:r w:rsidR="002234CE" w:rsidRPr="002A2A03">
        <w:rPr>
          <w:sz w:val="22"/>
          <w:szCs w:val="22"/>
          <w:lang w:val="es-ES_tradnl"/>
        </w:rPr>
        <w:t xml:space="preserve">1 </w:t>
      </w:r>
      <w:r w:rsidR="00A028E1" w:rsidRPr="002A2A03">
        <w:rPr>
          <w:sz w:val="22"/>
          <w:szCs w:val="22"/>
          <w:lang w:val="es-ES_tradnl"/>
        </w:rPr>
        <w:t>M</w:t>
      </w:r>
      <w:r w:rsidR="002234CE" w:rsidRPr="002A2A03">
        <w:rPr>
          <w:sz w:val="22"/>
          <w:szCs w:val="22"/>
          <w:lang w:val="es-ES_tradnl"/>
        </w:rPr>
        <w:t xml:space="preserve">ucho  </w:t>
      </w:r>
    </w:p>
    <w:p w14:paraId="40715E46" w14:textId="08555F39" w:rsidR="002234CE" w:rsidRPr="002A2A03" w:rsidRDefault="002234CE" w:rsidP="002234CE">
      <w:pPr>
        <w:tabs>
          <w:tab w:val="left" w:pos="1702"/>
        </w:tabs>
        <w:rPr>
          <w:sz w:val="22"/>
          <w:szCs w:val="22"/>
          <w:lang w:val="es-ES_tradnl"/>
        </w:rPr>
      </w:pPr>
      <w:r w:rsidRPr="002A2A03">
        <w:rPr>
          <w:sz w:val="22"/>
          <w:szCs w:val="22"/>
          <w:lang w:val="es-ES_tradnl"/>
        </w:rPr>
        <w:tab/>
        <w:t xml:space="preserve">2 </w:t>
      </w:r>
      <w:r w:rsidR="00A028E1" w:rsidRPr="002A2A03">
        <w:rPr>
          <w:sz w:val="22"/>
          <w:szCs w:val="22"/>
          <w:lang w:val="es-ES_tradnl"/>
        </w:rPr>
        <w:t>B</w:t>
      </w:r>
      <w:r w:rsidRPr="002A2A03">
        <w:rPr>
          <w:sz w:val="22"/>
          <w:szCs w:val="22"/>
          <w:lang w:val="es-ES_tradnl"/>
        </w:rPr>
        <w:t xml:space="preserve">astante </w:t>
      </w:r>
    </w:p>
    <w:p w14:paraId="583A782C" w14:textId="0AFF0733" w:rsidR="002234CE" w:rsidRPr="002A2A03" w:rsidRDefault="002234CE" w:rsidP="002234CE">
      <w:pPr>
        <w:tabs>
          <w:tab w:val="left" w:pos="1702"/>
        </w:tabs>
        <w:rPr>
          <w:sz w:val="22"/>
          <w:szCs w:val="22"/>
          <w:lang w:val="es-ES_tradnl"/>
        </w:rPr>
      </w:pPr>
      <w:r w:rsidRPr="002A2A03">
        <w:rPr>
          <w:sz w:val="22"/>
          <w:szCs w:val="22"/>
          <w:lang w:val="es-ES_tradnl"/>
        </w:rPr>
        <w:lastRenderedPageBreak/>
        <w:tab/>
        <w:t xml:space="preserve">3 </w:t>
      </w:r>
      <w:r w:rsidR="00A028E1" w:rsidRPr="002A2A03">
        <w:rPr>
          <w:sz w:val="22"/>
          <w:szCs w:val="22"/>
          <w:lang w:val="es-ES_tradnl"/>
        </w:rPr>
        <w:t>P</w:t>
      </w:r>
      <w:r w:rsidRPr="002A2A03">
        <w:rPr>
          <w:sz w:val="22"/>
          <w:szCs w:val="22"/>
          <w:lang w:val="es-ES_tradnl"/>
        </w:rPr>
        <w:t xml:space="preserve">oco </w:t>
      </w:r>
    </w:p>
    <w:p w14:paraId="6326FB1E" w14:textId="1AD4246F" w:rsidR="002234CE" w:rsidRPr="002A2A03" w:rsidRDefault="002234CE" w:rsidP="002234CE">
      <w:pPr>
        <w:tabs>
          <w:tab w:val="left" w:pos="1702"/>
        </w:tabs>
        <w:rPr>
          <w:sz w:val="22"/>
          <w:szCs w:val="22"/>
          <w:lang w:val="es-ES_tradnl"/>
        </w:rPr>
      </w:pPr>
      <w:r w:rsidRPr="002A2A03">
        <w:rPr>
          <w:sz w:val="22"/>
          <w:szCs w:val="22"/>
          <w:lang w:val="es-ES_tradnl"/>
        </w:rPr>
        <w:tab/>
        <w:t xml:space="preserve">4 </w:t>
      </w:r>
      <w:r w:rsidR="00A028E1" w:rsidRPr="002A2A03">
        <w:rPr>
          <w:sz w:val="22"/>
          <w:szCs w:val="22"/>
          <w:lang w:val="es-ES_tradnl"/>
        </w:rPr>
        <w:t>N</w:t>
      </w:r>
      <w:r w:rsidRPr="002A2A03">
        <w:rPr>
          <w:sz w:val="22"/>
          <w:szCs w:val="22"/>
          <w:lang w:val="es-ES_tradnl"/>
        </w:rPr>
        <w:t xml:space="preserve">ada  </w:t>
      </w:r>
      <w:r w:rsidR="00331634" w:rsidRPr="002A2A03">
        <w:rPr>
          <w:sz w:val="22"/>
          <w:szCs w:val="22"/>
          <w:lang w:val="es-ES_tradnl"/>
        </w:rPr>
        <w:tab/>
      </w:r>
    </w:p>
    <w:p w14:paraId="781FB4FD" w14:textId="71A7F961" w:rsidR="00331634" w:rsidRPr="002A2A03" w:rsidRDefault="002234CE" w:rsidP="001D33C6">
      <w:pPr>
        <w:tabs>
          <w:tab w:val="left" w:pos="1702"/>
        </w:tabs>
        <w:rPr>
          <w:sz w:val="22"/>
          <w:szCs w:val="22"/>
          <w:lang w:val="es-ES_tradnl"/>
        </w:rPr>
      </w:pPr>
      <w:r w:rsidRPr="002A2A03">
        <w:rPr>
          <w:sz w:val="22"/>
          <w:szCs w:val="22"/>
          <w:lang w:val="es-ES_tradnl"/>
        </w:rPr>
        <w:tab/>
      </w:r>
      <w:r w:rsidR="001D33C6">
        <w:rPr>
          <w:sz w:val="22"/>
          <w:szCs w:val="22"/>
          <w:lang w:val="es-ES_tradnl"/>
        </w:rPr>
        <w:t>9</w:t>
      </w:r>
      <w:r w:rsidR="00331634" w:rsidRPr="002A2A03">
        <w:rPr>
          <w:sz w:val="22"/>
          <w:szCs w:val="22"/>
          <w:lang w:val="es-ES_tradnl"/>
        </w:rPr>
        <w:t>8</w:t>
      </w:r>
      <w:r w:rsidRPr="002A2A03">
        <w:rPr>
          <w:sz w:val="22"/>
          <w:szCs w:val="22"/>
          <w:lang w:val="es-ES_tradnl"/>
        </w:rPr>
        <w:t xml:space="preserve"> No s</w:t>
      </w:r>
      <w:r w:rsidR="005351B3" w:rsidRPr="002A2A03">
        <w:rPr>
          <w:sz w:val="22"/>
          <w:szCs w:val="22"/>
          <w:lang w:val="es-ES_tradnl"/>
        </w:rPr>
        <w:t>é</w:t>
      </w:r>
    </w:p>
    <w:p w14:paraId="736F4318" w14:textId="77777777" w:rsidR="00331634" w:rsidRPr="002A2A03" w:rsidRDefault="00331634" w:rsidP="00331634">
      <w:pPr>
        <w:rPr>
          <w:sz w:val="22"/>
          <w:szCs w:val="22"/>
          <w:lang w:val="es-ES_tradnl"/>
        </w:rPr>
      </w:pPr>
    </w:p>
    <w:p w14:paraId="380801C4" w14:textId="77777777" w:rsidR="00A36445" w:rsidRPr="002A2A03" w:rsidRDefault="00331634" w:rsidP="00331634">
      <w:pPr>
        <w:tabs>
          <w:tab w:val="left" w:pos="1702"/>
          <w:tab w:val="left" w:pos="4537"/>
        </w:tabs>
        <w:rPr>
          <w:sz w:val="22"/>
          <w:szCs w:val="22"/>
          <w:lang w:val="es-ES_tradnl"/>
        </w:rPr>
      </w:pPr>
      <w:r w:rsidRPr="002A2A03">
        <w:rPr>
          <w:bCs/>
          <w:sz w:val="22"/>
          <w:szCs w:val="22"/>
          <w:lang w:val="es-ES_tradnl"/>
        </w:rPr>
        <w:t xml:space="preserve">Q22 </w:t>
      </w:r>
      <w:r w:rsidR="00A36445" w:rsidRPr="002A2A03">
        <w:rPr>
          <w:sz w:val="22"/>
          <w:szCs w:val="22"/>
          <w:lang w:val="es-ES_tradnl"/>
        </w:rPr>
        <w:t>En general, ¿piensa Vd. que para España el hecho de ser miembro de la Unión Europea es…?</w:t>
      </w:r>
    </w:p>
    <w:p w14:paraId="56F7727C" w14:textId="5707E2A5" w:rsidR="00A36445" w:rsidRPr="002A2A03" w:rsidRDefault="00A36445" w:rsidP="00A36445">
      <w:pPr>
        <w:tabs>
          <w:tab w:val="left" w:pos="1702"/>
        </w:tabs>
        <w:ind w:left="1702"/>
        <w:rPr>
          <w:sz w:val="22"/>
          <w:szCs w:val="22"/>
          <w:lang w:val="es-ES_tradnl"/>
        </w:rPr>
      </w:pPr>
      <w:r w:rsidRPr="002A2A03">
        <w:rPr>
          <w:sz w:val="22"/>
          <w:szCs w:val="22"/>
          <w:lang w:val="es-ES_tradnl"/>
        </w:rPr>
        <w:t xml:space="preserve">1 </w:t>
      </w:r>
      <w:r w:rsidR="005351B3" w:rsidRPr="002A2A03">
        <w:rPr>
          <w:sz w:val="22"/>
          <w:szCs w:val="22"/>
          <w:lang w:val="es-ES_tradnl"/>
        </w:rPr>
        <w:t>Una c</w:t>
      </w:r>
      <w:r w:rsidRPr="002A2A03">
        <w:rPr>
          <w:sz w:val="22"/>
          <w:szCs w:val="22"/>
          <w:lang w:val="es-ES_tradnl"/>
        </w:rPr>
        <w:t>osa buena</w:t>
      </w:r>
      <w:r w:rsidRPr="002A2A03">
        <w:rPr>
          <w:sz w:val="22"/>
          <w:szCs w:val="22"/>
          <w:lang w:val="es-ES_tradnl"/>
        </w:rPr>
        <w:br/>
        <w:t xml:space="preserve">2 </w:t>
      </w:r>
      <w:r w:rsidR="005351B3" w:rsidRPr="002A2A03">
        <w:rPr>
          <w:sz w:val="22"/>
          <w:szCs w:val="22"/>
          <w:lang w:val="es-ES_tradnl"/>
        </w:rPr>
        <w:t>Una cosa</w:t>
      </w:r>
      <w:r w:rsidRPr="002A2A03">
        <w:rPr>
          <w:sz w:val="22"/>
          <w:szCs w:val="22"/>
          <w:lang w:val="es-ES_tradnl"/>
        </w:rPr>
        <w:t xml:space="preserve"> mala</w:t>
      </w:r>
      <w:r w:rsidR="00331634" w:rsidRPr="002A2A03">
        <w:rPr>
          <w:sz w:val="22"/>
          <w:szCs w:val="22"/>
          <w:lang w:val="es-ES_tradnl"/>
        </w:rPr>
        <w:tab/>
      </w:r>
    </w:p>
    <w:p w14:paraId="50AB7E05" w14:textId="15947F2F" w:rsidR="00331634" w:rsidRPr="002A2A03" w:rsidRDefault="00331634" w:rsidP="00A36445">
      <w:pPr>
        <w:tabs>
          <w:tab w:val="left" w:pos="1702"/>
        </w:tabs>
        <w:ind w:left="1702"/>
        <w:rPr>
          <w:sz w:val="22"/>
          <w:szCs w:val="22"/>
          <w:lang w:val="es-ES_tradnl"/>
        </w:rPr>
      </w:pPr>
      <w:r w:rsidRPr="002A2A03">
        <w:rPr>
          <w:sz w:val="22"/>
          <w:szCs w:val="22"/>
          <w:lang w:val="es-ES_tradnl"/>
        </w:rPr>
        <w:t xml:space="preserve">3 </w:t>
      </w:r>
      <w:r w:rsidR="00A028E1" w:rsidRPr="002A2A03">
        <w:rPr>
          <w:sz w:val="22"/>
          <w:szCs w:val="22"/>
          <w:lang w:val="es-ES_tradnl"/>
        </w:rPr>
        <w:t>N</w:t>
      </w:r>
      <w:r w:rsidR="00A36445" w:rsidRPr="002A2A03">
        <w:rPr>
          <w:sz w:val="22"/>
          <w:szCs w:val="22"/>
          <w:lang w:val="es-ES_tradnl"/>
        </w:rPr>
        <w:t>i bueno ni malo</w:t>
      </w:r>
    </w:p>
    <w:p w14:paraId="794F80A2" w14:textId="5E3D6473" w:rsidR="00A36445" w:rsidRPr="00C5479C" w:rsidRDefault="00331634" w:rsidP="001D33C6">
      <w:pPr>
        <w:tabs>
          <w:tab w:val="left" w:pos="1702"/>
        </w:tabs>
        <w:rPr>
          <w:sz w:val="22"/>
          <w:szCs w:val="22"/>
          <w:lang w:val="es-ES_tradnl"/>
        </w:rPr>
      </w:pPr>
      <w:r w:rsidRPr="002A2A03">
        <w:rPr>
          <w:sz w:val="22"/>
          <w:szCs w:val="22"/>
          <w:lang w:val="es-ES_tradnl"/>
        </w:rPr>
        <w:tab/>
      </w:r>
      <w:r w:rsidR="001D33C6">
        <w:rPr>
          <w:sz w:val="22"/>
          <w:szCs w:val="22"/>
          <w:lang w:val="es-ES_tradnl"/>
        </w:rPr>
        <w:t>9</w:t>
      </w:r>
      <w:r w:rsidR="00A36445" w:rsidRPr="002A2A03">
        <w:rPr>
          <w:sz w:val="22"/>
          <w:szCs w:val="22"/>
          <w:lang w:val="es-ES_tradnl"/>
        </w:rPr>
        <w:t>8 No s</w:t>
      </w:r>
      <w:r w:rsidR="005351B3" w:rsidRPr="002A2A03">
        <w:rPr>
          <w:sz w:val="22"/>
          <w:szCs w:val="22"/>
          <w:lang w:val="es-ES_tradnl"/>
        </w:rPr>
        <w:t>é</w:t>
      </w:r>
    </w:p>
    <w:p w14:paraId="0D128000" w14:textId="64A2202E" w:rsidR="00331634" w:rsidRPr="00C5479C" w:rsidRDefault="00331634" w:rsidP="00A36445">
      <w:pPr>
        <w:tabs>
          <w:tab w:val="left" w:pos="1702"/>
        </w:tabs>
        <w:rPr>
          <w:sz w:val="22"/>
          <w:szCs w:val="22"/>
          <w:highlight w:val="yellow"/>
          <w:lang w:val="es-ES_tradnl"/>
        </w:rPr>
      </w:pPr>
    </w:p>
    <w:p w14:paraId="19C528B0" w14:textId="2D221E72" w:rsidR="00331634" w:rsidRPr="00C5479C" w:rsidRDefault="00331634" w:rsidP="00331634">
      <w:pPr>
        <w:tabs>
          <w:tab w:val="left" w:pos="1702"/>
        </w:tabs>
        <w:rPr>
          <w:sz w:val="22"/>
          <w:szCs w:val="22"/>
          <w:lang w:val="es-ES_tradnl"/>
        </w:rPr>
      </w:pPr>
      <w:r w:rsidRPr="00C5479C">
        <w:rPr>
          <w:bCs/>
          <w:sz w:val="22"/>
          <w:szCs w:val="22"/>
          <w:lang w:val="es-ES_tradnl"/>
        </w:rPr>
        <w:t xml:space="preserve">Q23 </w:t>
      </w:r>
      <w:r w:rsidR="00A36445" w:rsidRPr="00C5479C">
        <w:rPr>
          <w:sz w:val="22"/>
          <w:szCs w:val="22"/>
          <w:lang w:val="es-ES_tradnl"/>
        </w:rPr>
        <w:t>Algunas personas opinan que la unificación europea se debería impulsar más. Otros creen que ya ha ido demasiado lejos. ¿Podría decirme cuál es su opinión al respecto? Utilice una escala de 0 a 10, donde '0' significa que la unificación 'ya ha ido demasiado lejos' y '10' significa que 'debería impulsarse más'. ¿Qué número en esta escala describe mejor su posición?</w:t>
      </w:r>
    </w:p>
    <w:p w14:paraId="6B157968" w14:textId="77777777" w:rsidR="00331634" w:rsidRPr="00C5479C" w:rsidRDefault="00331634" w:rsidP="00331634">
      <w:pPr>
        <w:tabs>
          <w:tab w:val="left" w:pos="1702"/>
        </w:tabs>
        <w:rPr>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1D33C6" w:rsidRPr="009A1EDD" w14:paraId="0DCEF56F" w14:textId="77777777" w:rsidTr="00187787">
        <w:trPr>
          <w:trHeight w:val="2000"/>
        </w:trPr>
        <w:tc>
          <w:tcPr>
            <w:tcW w:w="817" w:type="dxa"/>
            <w:shd w:val="clear" w:color="auto" w:fill="auto"/>
          </w:tcPr>
          <w:p w14:paraId="31DF6FC9" w14:textId="77777777" w:rsidR="001D33C6" w:rsidRPr="00C5479C" w:rsidRDefault="001D33C6" w:rsidP="00187787">
            <w:pPr>
              <w:shd w:val="clear" w:color="auto" w:fill="FFFFFF"/>
              <w:jc w:val="center"/>
              <w:rPr>
                <w:sz w:val="22"/>
                <w:szCs w:val="22"/>
                <w:lang w:val="es-ES_tradnl"/>
              </w:rPr>
            </w:pPr>
          </w:p>
        </w:tc>
        <w:tc>
          <w:tcPr>
            <w:tcW w:w="1276" w:type="dxa"/>
            <w:shd w:val="clear" w:color="auto" w:fill="auto"/>
          </w:tcPr>
          <w:p w14:paraId="63D0462A"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0</w:t>
            </w:r>
          </w:p>
          <w:p w14:paraId="602EC77C" w14:textId="29E5FDEA" w:rsidR="001D33C6" w:rsidRPr="00C5479C" w:rsidRDefault="001D33C6" w:rsidP="00187787">
            <w:pPr>
              <w:shd w:val="clear" w:color="auto" w:fill="FFFFFF"/>
              <w:jc w:val="center"/>
              <w:rPr>
                <w:sz w:val="22"/>
                <w:szCs w:val="22"/>
                <w:lang w:val="es-ES_tradnl"/>
              </w:rPr>
            </w:pPr>
            <w:r w:rsidRPr="00C5479C">
              <w:rPr>
                <w:sz w:val="22"/>
                <w:szCs w:val="22"/>
                <w:lang w:val="es-ES_tradnl"/>
              </w:rPr>
              <w:t>La unificación europea ya ha ido demasiado lejos</w:t>
            </w:r>
          </w:p>
        </w:tc>
        <w:tc>
          <w:tcPr>
            <w:tcW w:w="283" w:type="dxa"/>
            <w:shd w:val="clear" w:color="auto" w:fill="auto"/>
          </w:tcPr>
          <w:p w14:paraId="7DA7D143"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1</w:t>
            </w:r>
          </w:p>
        </w:tc>
        <w:tc>
          <w:tcPr>
            <w:tcW w:w="284" w:type="dxa"/>
            <w:shd w:val="clear" w:color="auto" w:fill="auto"/>
          </w:tcPr>
          <w:p w14:paraId="2A13E2CA"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2</w:t>
            </w:r>
          </w:p>
        </w:tc>
        <w:tc>
          <w:tcPr>
            <w:tcW w:w="283" w:type="dxa"/>
            <w:shd w:val="clear" w:color="auto" w:fill="auto"/>
          </w:tcPr>
          <w:p w14:paraId="57F02524"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3</w:t>
            </w:r>
          </w:p>
        </w:tc>
        <w:tc>
          <w:tcPr>
            <w:tcW w:w="426" w:type="dxa"/>
            <w:shd w:val="clear" w:color="auto" w:fill="auto"/>
          </w:tcPr>
          <w:p w14:paraId="32CDB40A"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4</w:t>
            </w:r>
          </w:p>
        </w:tc>
        <w:tc>
          <w:tcPr>
            <w:tcW w:w="425" w:type="dxa"/>
            <w:shd w:val="clear" w:color="auto" w:fill="auto"/>
          </w:tcPr>
          <w:p w14:paraId="1880B4EF"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5</w:t>
            </w:r>
          </w:p>
        </w:tc>
        <w:tc>
          <w:tcPr>
            <w:tcW w:w="425" w:type="dxa"/>
            <w:shd w:val="clear" w:color="auto" w:fill="auto"/>
          </w:tcPr>
          <w:p w14:paraId="1CA9EB60"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6</w:t>
            </w:r>
          </w:p>
        </w:tc>
        <w:tc>
          <w:tcPr>
            <w:tcW w:w="425" w:type="dxa"/>
            <w:shd w:val="clear" w:color="auto" w:fill="auto"/>
          </w:tcPr>
          <w:p w14:paraId="3DB77E58"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7</w:t>
            </w:r>
          </w:p>
        </w:tc>
        <w:tc>
          <w:tcPr>
            <w:tcW w:w="284" w:type="dxa"/>
            <w:shd w:val="clear" w:color="auto" w:fill="auto"/>
          </w:tcPr>
          <w:p w14:paraId="4376BFD9"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8</w:t>
            </w:r>
          </w:p>
        </w:tc>
        <w:tc>
          <w:tcPr>
            <w:tcW w:w="425" w:type="dxa"/>
            <w:shd w:val="clear" w:color="auto" w:fill="auto"/>
          </w:tcPr>
          <w:p w14:paraId="3DAAC56B"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9</w:t>
            </w:r>
          </w:p>
        </w:tc>
        <w:tc>
          <w:tcPr>
            <w:tcW w:w="1276" w:type="dxa"/>
            <w:shd w:val="clear" w:color="auto" w:fill="auto"/>
          </w:tcPr>
          <w:p w14:paraId="5B646EB0"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10</w:t>
            </w:r>
          </w:p>
          <w:p w14:paraId="4D8CA28F" w14:textId="4F9DFFBD" w:rsidR="001D33C6" w:rsidRPr="00C5479C" w:rsidRDefault="001D33C6" w:rsidP="00187787">
            <w:pPr>
              <w:shd w:val="clear" w:color="auto" w:fill="FFFFFF"/>
              <w:jc w:val="center"/>
              <w:rPr>
                <w:sz w:val="22"/>
                <w:szCs w:val="22"/>
                <w:lang w:val="es-ES_tradnl"/>
              </w:rPr>
            </w:pPr>
            <w:r w:rsidRPr="00C5479C">
              <w:rPr>
                <w:sz w:val="22"/>
                <w:szCs w:val="22"/>
                <w:lang w:val="es-ES_tradnl"/>
              </w:rPr>
              <w:t xml:space="preserve">La unificación europea debería impulsarse más </w:t>
            </w:r>
          </w:p>
        </w:tc>
        <w:tc>
          <w:tcPr>
            <w:tcW w:w="709" w:type="dxa"/>
            <w:shd w:val="clear" w:color="auto" w:fill="auto"/>
          </w:tcPr>
          <w:p w14:paraId="34C8937D" w14:textId="744371A1" w:rsidR="001D33C6" w:rsidRPr="00C5479C" w:rsidRDefault="001D33C6" w:rsidP="00187787">
            <w:pPr>
              <w:shd w:val="clear" w:color="auto" w:fill="FFFFFF"/>
              <w:rPr>
                <w:sz w:val="22"/>
                <w:szCs w:val="22"/>
                <w:lang w:val="es-ES_tradnl"/>
              </w:rPr>
            </w:pPr>
            <w:r w:rsidRPr="00C5479C">
              <w:rPr>
                <w:sz w:val="22"/>
                <w:szCs w:val="22"/>
                <w:lang w:val="es-ES_tradnl"/>
              </w:rPr>
              <w:t>No sé</w:t>
            </w:r>
          </w:p>
        </w:tc>
      </w:tr>
      <w:tr w:rsidR="001D33C6" w:rsidRPr="009A1EDD" w14:paraId="21B3E683" w14:textId="77777777" w:rsidTr="00187787">
        <w:tc>
          <w:tcPr>
            <w:tcW w:w="817" w:type="dxa"/>
            <w:shd w:val="clear" w:color="auto" w:fill="auto"/>
          </w:tcPr>
          <w:p w14:paraId="57AA60B0" w14:textId="77777777" w:rsidR="001D33C6" w:rsidRPr="00C5479C" w:rsidRDefault="001D33C6" w:rsidP="00187787">
            <w:pPr>
              <w:shd w:val="clear" w:color="auto" w:fill="FFFFFF"/>
              <w:rPr>
                <w:sz w:val="22"/>
                <w:szCs w:val="22"/>
                <w:lang w:val="es-ES_tradnl" w:eastAsia="en-GB"/>
              </w:rPr>
            </w:pPr>
          </w:p>
        </w:tc>
        <w:tc>
          <w:tcPr>
            <w:tcW w:w="1276" w:type="dxa"/>
            <w:shd w:val="clear" w:color="auto" w:fill="auto"/>
          </w:tcPr>
          <w:p w14:paraId="3E4C3713"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0</w:t>
            </w:r>
          </w:p>
        </w:tc>
        <w:tc>
          <w:tcPr>
            <w:tcW w:w="283" w:type="dxa"/>
            <w:shd w:val="clear" w:color="auto" w:fill="auto"/>
          </w:tcPr>
          <w:p w14:paraId="0CE9A667"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1</w:t>
            </w:r>
          </w:p>
        </w:tc>
        <w:tc>
          <w:tcPr>
            <w:tcW w:w="284" w:type="dxa"/>
            <w:shd w:val="clear" w:color="auto" w:fill="auto"/>
          </w:tcPr>
          <w:p w14:paraId="7AA1705E"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2</w:t>
            </w:r>
          </w:p>
        </w:tc>
        <w:tc>
          <w:tcPr>
            <w:tcW w:w="283" w:type="dxa"/>
            <w:shd w:val="clear" w:color="auto" w:fill="auto"/>
          </w:tcPr>
          <w:p w14:paraId="1E60B3C5"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3</w:t>
            </w:r>
          </w:p>
        </w:tc>
        <w:tc>
          <w:tcPr>
            <w:tcW w:w="426" w:type="dxa"/>
            <w:shd w:val="clear" w:color="auto" w:fill="auto"/>
          </w:tcPr>
          <w:p w14:paraId="7EDD5C83"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4</w:t>
            </w:r>
          </w:p>
        </w:tc>
        <w:tc>
          <w:tcPr>
            <w:tcW w:w="425" w:type="dxa"/>
            <w:shd w:val="clear" w:color="auto" w:fill="auto"/>
          </w:tcPr>
          <w:p w14:paraId="0D330687"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5</w:t>
            </w:r>
          </w:p>
        </w:tc>
        <w:tc>
          <w:tcPr>
            <w:tcW w:w="425" w:type="dxa"/>
            <w:shd w:val="clear" w:color="auto" w:fill="auto"/>
          </w:tcPr>
          <w:p w14:paraId="798E231C"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6</w:t>
            </w:r>
          </w:p>
        </w:tc>
        <w:tc>
          <w:tcPr>
            <w:tcW w:w="425" w:type="dxa"/>
            <w:shd w:val="clear" w:color="auto" w:fill="auto"/>
          </w:tcPr>
          <w:p w14:paraId="5CE5E09B"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7</w:t>
            </w:r>
          </w:p>
        </w:tc>
        <w:tc>
          <w:tcPr>
            <w:tcW w:w="284" w:type="dxa"/>
            <w:shd w:val="clear" w:color="auto" w:fill="auto"/>
          </w:tcPr>
          <w:p w14:paraId="79E688D3"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8</w:t>
            </w:r>
          </w:p>
        </w:tc>
        <w:tc>
          <w:tcPr>
            <w:tcW w:w="425" w:type="dxa"/>
            <w:shd w:val="clear" w:color="auto" w:fill="auto"/>
          </w:tcPr>
          <w:p w14:paraId="1C1C03C9"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9</w:t>
            </w:r>
          </w:p>
        </w:tc>
        <w:tc>
          <w:tcPr>
            <w:tcW w:w="1276" w:type="dxa"/>
            <w:shd w:val="clear" w:color="auto" w:fill="auto"/>
          </w:tcPr>
          <w:p w14:paraId="79C9F6AE" w14:textId="77777777" w:rsidR="001D33C6" w:rsidRPr="00C5479C" w:rsidRDefault="001D33C6" w:rsidP="00187787">
            <w:pPr>
              <w:shd w:val="clear" w:color="auto" w:fill="FFFFFF"/>
              <w:jc w:val="center"/>
              <w:rPr>
                <w:sz w:val="22"/>
                <w:szCs w:val="22"/>
                <w:lang w:val="es-ES_tradnl"/>
              </w:rPr>
            </w:pPr>
            <w:r w:rsidRPr="00C5479C">
              <w:rPr>
                <w:sz w:val="22"/>
                <w:szCs w:val="22"/>
                <w:lang w:val="es-ES_tradnl"/>
              </w:rPr>
              <w:t>10</w:t>
            </w:r>
          </w:p>
        </w:tc>
        <w:tc>
          <w:tcPr>
            <w:tcW w:w="709" w:type="dxa"/>
            <w:shd w:val="clear" w:color="auto" w:fill="auto"/>
          </w:tcPr>
          <w:p w14:paraId="07E97180" w14:textId="23E64921" w:rsidR="001D33C6" w:rsidRPr="00C5479C" w:rsidRDefault="001D33C6" w:rsidP="00187787">
            <w:pPr>
              <w:shd w:val="clear" w:color="auto" w:fill="FFFFFF"/>
              <w:jc w:val="center"/>
              <w:rPr>
                <w:sz w:val="22"/>
                <w:szCs w:val="22"/>
                <w:lang w:val="es-ES_tradnl"/>
              </w:rPr>
            </w:pPr>
            <w:r>
              <w:rPr>
                <w:sz w:val="22"/>
                <w:szCs w:val="22"/>
                <w:lang w:val="es-ES_tradnl"/>
              </w:rPr>
              <w:t>98</w:t>
            </w:r>
          </w:p>
        </w:tc>
      </w:tr>
    </w:tbl>
    <w:p w14:paraId="0D9EED1C" w14:textId="77777777" w:rsidR="00331634" w:rsidRPr="00C5479C" w:rsidRDefault="00331634" w:rsidP="00331634">
      <w:pPr>
        <w:tabs>
          <w:tab w:val="left" w:pos="1702"/>
        </w:tabs>
        <w:rPr>
          <w:sz w:val="22"/>
          <w:szCs w:val="22"/>
          <w:lang w:val="es-ES_tradnl"/>
        </w:rPr>
      </w:pPr>
    </w:p>
    <w:p w14:paraId="68A1EE1A" w14:textId="5490407F" w:rsidR="00331634" w:rsidRPr="00C5479C" w:rsidRDefault="00331634" w:rsidP="00331634">
      <w:pPr>
        <w:tabs>
          <w:tab w:val="left" w:pos="1702"/>
        </w:tabs>
        <w:rPr>
          <w:sz w:val="22"/>
          <w:szCs w:val="22"/>
          <w:lang w:val="es-ES_tradnl"/>
        </w:rPr>
      </w:pPr>
      <w:r w:rsidRPr="00C5479C">
        <w:rPr>
          <w:sz w:val="22"/>
          <w:szCs w:val="22"/>
          <w:lang w:val="es-ES_tradnl"/>
        </w:rPr>
        <w:tab/>
      </w:r>
    </w:p>
    <w:p w14:paraId="1D5729E8" w14:textId="3B460F46" w:rsidR="00D90D4B" w:rsidRPr="00C5479C" w:rsidRDefault="00331634" w:rsidP="00331634">
      <w:pPr>
        <w:pStyle w:val="BodyText2"/>
        <w:shd w:val="clear" w:color="auto" w:fill="FFFFFF"/>
        <w:rPr>
          <w:sz w:val="22"/>
          <w:szCs w:val="22"/>
          <w:lang w:val="es-ES_tradnl"/>
        </w:rPr>
      </w:pPr>
      <w:r w:rsidRPr="00C5479C">
        <w:rPr>
          <w:bCs/>
          <w:sz w:val="22"/>
          <w:szCs w:val="22"/>
          <w:lang w:val="es-ES_tradnl"/>
        </w:rPr>
        <w:t xml:space="preserve">Q24 </w:t>
      </w:r>
      <w:r w:rsidR="005351B3" w:rsidRPr="00C5479C">
        <w:rPr>
          <w:bCs/>
          <w:sz w:val="22"/>
          <w:szCs w:val="22"/>
          <w:lang w:val="es-ES_tradnl"/>
        </w:rPr>
        <w:t>¿</w:t>
      </w:r>
      <w:r w:rsidR="00D90D4B" w:rsidRPr="00C5479C">
        <w:rPr>
          <w:sz w:val="22"/>
          <w:szCs w:val="22"/>
          <w:lang w:val="es-ES_tradnl"/>
        </w:rPr>
        <w:t xml:space="preserve">Y dónde situaría Vd. el punto de vista de los siguientes partidos políticos en esta escala? </w:t>
      </w:r>
    </w:p>
    <w:p w14:paraId="0BBF9080" w14:textId="03D0ECD8" w:rsidR="00331634" w:rsidRPr="00C5479C" w:rsidRDefault="00D90D4B" w:rsidP="00D62702">
      <w:pPr>
        <w:pStyle w:val="BodyText2"/>
        <w:shd w:val="clear" w:color="auto" w:fill="FFFFFF"/>
        <w:rPr>
          <w:sz w:val="22"/>
          <w:szCs w:val="22"/>
          <w:lang w:val="es-ES_tradnl"/>
        </w:rPr>
      </w:pPr>
      <w:r w:rsidRPr="00C5479C">
        <w:rPr>
          <w:sz w:val="22"/>
          <w:szCs w:val="22"/>
          <w:lang w:val="es-ES_tradnl"/>
        </w:rPr>
        <w:t>¿Dónde situaría al (Partido X)? ¿Qué número de 0 a 10, en donde 0 significa que “ha ido demasiado lejos” y 10 significa “ debería impulsarse más” describe mejor al (Partido X)? </w:t>
      </w:r>
      <w:r w:rsidR="00331634" w:rsidRPr="00C5479C">
        <w:rPr>
          <w:sz w:val="22"/>
          <w:szCs w:val="22"/>
          <w:lang w:val="es-ES_tradnl"/>
        </w:rPr>
        <w:t xml:space="preserve"> </w:t>
      </w:r>
    </w:p>
    <w:p w14:paraId="4F173306" w14:textId="77777777" w:rsidR="00331634" w:rsidRPr="00C5479C" w:rsidRDefault="00331634" w:rsidP="00331634">
      <w:pPr>
        <w:pStyle w:val="BodyText2"/>
        <w:shd w:val="clear" w:color="auto" w:fill="FFFFFF"/>
        <w:rPr>
          <w:sz w:val="22"/>
          <w:szCs w:val="22"/>
          <w:lang w:val="es-ES_tradnl"/>
        </w:rPr>
      </w:pPr>
    </w:p>
    <w:tbl>
      <w:tblPr>
        <w:tblW w:w="7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03"/>
        <w:gridCol w:w="283"/>
        <w:gridCol w:w="284"/>
        <w:gridCol w:w="283"/>
        <w:gridCol w:w="426"/>
        <w:gridCol w:w="425"/>
        <w:gridCol w:w="425"/>
        <w:gridCol w:w="425"/>
        <w:gridCol w:w="284"/>
        <w:gridCol w:w="425"/>
        <w:gridCol w:w="992"/>
        <w:gridCol w:w="816"/>
      </w:tblGrid>
      <w:tr w:rsidR="00D62702" w:rsidRPr="009A1EDD" w14:paraId="20D99596" w14:textId="77777777" w:rsidTr="00D62702">
        <w:trPr>
          <w:trHeight w:val="2000"/>
        </w:trPr>
        <w:tc>
          <w:tcPr>
            <w:tcW w:w="1413" w:type="dxa"/>
            <w:shd w:val="clear" w:color="auto" w:fill="auto"/>
          </w:tcPr>
          <w:p w14:paraId="480D53AE" w14:textId="77777777" w:rsidR="00D62702" w:rsidRPr="00C5479C" w:rsidRDefault="00D62702" w:rsidP="00187787">
            <w:pPr>
              <w:jc w:val="center"/>
              <w:rPr>
                <w:sz w:val="22"/>
                <w:szCs w:val="22"/>
                <w:lang w:val="es-ES_tradnl"/>
              </w:rPr>
            </w:pPr>
          </w:p>
        </w:tc>
        <w:tc>
          <w:tcPr>
            <w:tcW w:w="803" w:type="dxa"/>
            <w:shd w:val="clear" w:color="auto" w:fill="auto"/>
          </w:tcPr>
          <w:p w14:paraId="425026A2" w14:textId="5CE76419" w:rsidR="00D62702" w:rsidRPr="00C5479C" w:rsidRDefault="00D62702" w:rsidP="00187787">
            <w:pPr>
              <w:jc w:val="center"/>
              <w:rPr>
                <w:sz w:val="22"/>
                <w:szCs w:val="22"/>
                <w:lang w:val="es-ES_tradnl"/>
              </w:rPr>
            </w:pPr>
            <w:r w:rsidRPr="00C5479C">
              <w:rPr>
                <w:sz w:val="22"/>
                <w:szCs w:val="22"/>
                <w:lang w:val="es-ES_tradnl"/>
              </w:rPr>
              <w:t>0  la  unificación ya ha  ido  demasiado lejos</w:t>
            </w:r>
          </w:p>
        </w:tc>
        <w:tc>
          <w:tcPr>
            <w:tcW w:w="283" w:type="dxa"/>
            <w:shd w:val="clear" w:color="auto" w:fill="auto"/>
          </w:tcPr>
          <w:p w14:paraId="17E6E853"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106B78F8"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060C7A25"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27B68BD3"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211EE1D7"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38CAB3D2"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53615A67"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58D5F676"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235CECED"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3EFA14B1" w14:textId="77777777" w:rsidR="00D62702" w:rsidRPr="00C5479C" w:rsidRDefault="00D62702" w:rsidP="00187787">
            <w:pPr>
              <w:jc w:val="center"/>
              <w:rPr>
                <w:sz w:val="22"/>
                <w:szCs w:val="22"/>
                <w:lang w:val="es-ES_tradnl"/>
              </w:rPr>
            </w:pPr>
            <w:r w:rsidRPr="00C5479C">
              <w:rPr>
                <w:sz w:val="22"/>
                <w:szCs w:val="22"/>
                <w:lang w:val="es-ES_tradnl"/>
              </w:rPr>
              <w:t>10</w:t>
            </w:r>
          </w:p>
          <w:p w14:paraId="1AF8A6EA" w14:textId="2A8B127E" w:rsidR="00D62702" w:rsidRPr="00C5479C" w:rsidRDefault="00D62702" w:rsidP="00187787">
            <w:pPr>
              <w:jc w:val="center"/>
              <w:rPr>
                <w:sz w:val="22"/>
                <w:szCs w:val="22"/>
                <w:lang w:val="es-ES_tradnl"/>
              </w:rPr>
            </w:pPr>
            <w:r w:rsidRPr="00C5479C">
              <w:rPr>
                <w:sz w:val="22"/>
                <w:szCs w:val="22"/>
                <w:lang w:val="es-ES_tradnl"/>
              </w:rPr>
              <w:t>la  unificación  debería  impulsarse más</w:t>
            </w:r>
          </w:p>
        </w:tc>
        <w:tc>
          <w:tcPr>
            <w:tcW w:w="816" w:type="dxa"/>
            <w:shd w:val="clear" w:color="auto" w:fill="auto"/>
          </w:tcPr>
          <w:p w14:paraId="40E37BE6" w14:textId="77777777" w:rsidR="001B3446" w:rsidRPr="00685C95" w:rsidRDefault="001B3446" w:rsidP="001B3446">
            <w:pPr>
              <w:rPr>
                <w:sz w:val="22"/>
                <w:szCs w:val="22"/>
                <w:lang w:val="es-ES_tradnl"/>
              </w:rPr>
            </w:pPr>
            <w:r w:rsidRPr="00685C95">
              <w:rPr>
                <w:sz w:val="22"/>
                <w:szCs w:val="22"/>
                <w:lang w:val="es-ES_tradnl"/>
              </w:rPr>
              <w:t xml:space="preserve">No sé cómo colocar el partido </w:t>
            </w:r>
          </w:p>
          <w:p w14:paraId="7A40BE83" w14:textId="77777777" w:rsidR="00D62702" w:rsidRPr="00C5479C" w:rsidRDefault="00D62702" w:rsidP="00187787">
            <w:pPr>
              <w:rPr>
                <w:sz w:val="22"/>
                <w:szCs w:val="22"/>
                <w:lang w:val="es-ES_tradnl"/>
              </w:rPr>
            </w:pPr>
          </w:p>
        </w:tc>
      </w:tr>
      <w:tr w:rsidR="00D62702" w:rsidRPr="009A1EDD" w14:paraId="0343E334" w14:textId="77777777" w:rsidTr="001B3446">
        <w:trPr>
          <w:trHeight w:val="1033"/>
        </w:trPr>
        <w:tc>
          <w:tcPr>
            <w:tcW w:w="1413" w:type="dxa"/>
            <w:shd w:val="clear" w:color="auto" w:fill="auto"/>
          </w:tcPr>
          <w:p w14:paraId="564C67D8" w14:textId="72331121" w:rsidR="00D62702" w:rsidRPr="00C5479C" w:rsidRDefault="00D62702" w:rsidP="00D62702">
            <w:pPr>
              <w:rPr>
                <w:sz w:val="22"/>
                <w:szCs w:val="22"/>
                <w:lang w:val="en-GB" w:eastAsia="en-GB"/>
              </w:rPr>
            </w:pPr>
            <w:r w:rsidRPr="00961406">
              <w:rPr>
                <w:sz w:val="22"/>
                <w:szCs w:val="22"/>
                <w:lang w:val="en-GB" w:eastAsia="en-GB"/>
              </w:rPr>
              <w:t>Partido Socialista Obrero Español</w:t>
            </w:r>
            <w:r>
              <w:rPr>
                <w:sz w:val="22"/>
                <w:szCs w:val="22"/>
                <w:lang w:val="en-GB" w:eastAsia="en-GB"/>
              </w:rPr>
              <w:t xml:space="preserve"> </w:t>
            </w:r>
          </w:p>
        </w:tc>
        <w:tc>
          <w:tcPr>
            <w:tcW w:w="803" w:type="dxa"/>
            <w:shd w:val="clear" w:color="auto" w:fill="auto"/>
          </w:tcPr>
          <w:p w14:paraId="4C38A6D4" w14:textId="77777777" w:rsidR="00D62702" w:rsidRPr="00C5479C" w:rsidRDefault="00D62702" w:rsidP="00187787">
            <w:pPr>
              <w:jc w:val="center"/>
              <w:rPr>
                <w:sz w:val="22"/>
                <w:szCs w:val="22"/>
                <w:lang w:val="es-ES_tradnl"/>
              </w:rPr>
            </w:pPr>
            <w:r w:rsidRPr="00C5479C">
              <w:rPr>
                <w:sz w:val="22"/>
                <w:szCs w:val="22"/>
                <w:lang w:val="es-ES_tradnl"/>
              </w:rPr>
              <w:t>0</w:t>
            </w:r>
          </w:p>
        </w:tc>
        <w:tc>
          <w:tcPr>
            <w:tcW w:w="283" w:type="dxa"/>
            <w:shd w:val="clear" w:color="auto" w:fill="auto"/>
          </w:tcPr>
          <w:p w14:paraId="3464F94B"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20BC89C4"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7BFDDDAB"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552DF589"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5F3171E4"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06EB31F7"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07E8870F"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7E91F202"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3FFE3355"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1604206B" w14:textId="77777777" w:rsidR="00D62702" w:rsidRPr="00C5479C" w:rsidRDefault="00D62702" w:rsidP="00187787">
            <w:pPr>
              <w:jc w:val="center"/>
              <w:rPr>
                <w:sz w:val="22"/>
                <w:szCs w:val="22"/>
                <w:lang w:val="es-ES_tradnl"/>
              </w:rPr>
            </w:pPr>
            <w:r w:rsidRPr="00C5479C">
              <w:rPr>
                <w:sz w:val="22"/>
                <w:szCs w:val="22"/>
                <w:lang w:val="es-ES_tradnl"/>
              </w:rPr>
              <w:t>10</w:t>
            </w:r>
          </w:p>
        </w:tc>
        <w:tc>
          <w:tcPr>
            <w:tcW w:w="816" w:type="dxa"/>
            <w:shd w:val="clear" w:color="auto" w:fill="auto"/>
          </w:tcPr>
          <w:p w14:paraId="10DCD77F" w14:textId="28784E7D" w:rsidR="00D62702" w:rsidRPr="00C5479C" w:rsidRDefault="00D62702" w:rsidP="00187787">
            <w:pPr>
              <w:jc w:val="center"/>
              <w:rPr>
                <w:sz w:val="22"/>
                <w:szCs w:val="22"/>
                <w:lang w:val="es-ES_tradnl"/>
              </w:rPr>
            </w:pPr>
            <w:r w:rsidRPr="00C5479C">
              <w:rPr>
                <w:sz w:val="22"/>
                <w:szCs w:val="22"/>
                <w:lang w:val="es-ES_tradnl"/>
              </w:rPr>
              <w:t>9</w:t>
            </w:r>
            <w:r w:rsidR="001B3446">
              <w:rPr>
                <w:sz w:val="22"/>
                <w:szCs w:val="22"/>
                <w:lang w:val="es-ES_tradnl"/>
              </w:rPr>
              <w:t>9</w:t>
            </w:r>
          </w:p>
        </w:tc>
      </w:tr>
      <w:tr w:rsidR="00D62702" w:rsidRPr="009A1EDD" w14:paraId="31AB1B7C" w14:textId="77777777" w:rsidTr="001B3446">
        <w:trPr>
          <w:trHeight w:val="516"/>
        </w:trPr>
        <w:tc>
          <w:tcPr>
            <w:tcW w:w="1413" w:type="dxa"/>
            <w:shd w:val="clear" w:color="auto" w:fill="auto"/>
          </w:tcPr>
          <w:p w14:paraId="5E7000FB" w14:textId="2C25100E" w:rsidR="00D62702" w:rsidRPr="00C5479C" w:rsidRDefault="00D62702" w:rsidP="00D62702">
            <w:pPr>
              <w:rPr>
                <w:sz w:val="22"/>
                <w:szCs w:val="22"/>
                <w:lang w:val="es-ES_tradnl" w:eastAsia="en-GB"/>
              </w:rPr>
            </w:pPr>
            <w:r>
              <w:rPr>
                <w:sz w:val="22"/>
                <w:szCs w:val="22"/>
                <w:lang w:val="es-ES_tradnl" w:eastAsia="en-GB"/>
              </w:rPr>
              <w:t xml:space="preserve">Partido Popular </w:t>
            </w:r>
          </w:p>
        </w:tc>
        <w:tc>
          <w:tcPr>
            <w:tcW w:w="803" w:type="dxa"/>
            <w:shd w:val="clear" w:color="auto" w:fill="auto"/>
          </w:tcPr>
          <w:p w14:paraId="09E274C8" w14:textId="77777777" w:rsidR="00D62702" w:rsidRPr="00C5479C" w:rsidRDefault="00D62702" w:rsidP="00187787">
            <w:pPr>
              <w:jc w:val="center"/>
              <w:rPr>
                <w:sz w:val="22"/>
                <w:szCs w:val="22"/>
                <w:lang w:val="es-ES_tradnl"/>
              </w:rPr>
            </w:pPr>
            <w:r w:rsidRPr="00C5479C">
              <w:rPr>
                <w:sz w:val="22"/>
                <w:szCs w:val="22"/>
                <w:lang w:val="es-ES_tradnl"/>
              </w:rPr>
              <w:t>0</w:t>
            </w:r>
          </w:p>
        </w:tc>
        <w:tc>
          <w:tcPr>
            <w:tcW w:w="283" w:type="dxa"/>
            <w:shd w:val="clear" w:color="auto" w:fill="auto"/>
          </w:tcPr>
          <w:p w14:paraId="4FA6CDBC"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4D2F7E29"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3207D512"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7185D5C6"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3666FCA6"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27F73F8D"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534DD67E"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6C2A8A8B"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3711F07B"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46436D6F" w14:textId="77777777" w:rsidR="00D62702" w:rsidRPr="00C5479C" w:rsidRDefault="00D62702" w:rsidP="00187787">
            <w:pPr>
              <w:jc w:val="center"/>
              <w:rPr>
                <w:sz w:val="22"/>
                <w:szCs w:val="22"/>
                <w:lang w:val="es-ES_tradnl"/>
              </w:rPr>
            </w:pPr>
            <w:r w:rsidRPr="00C5479C">
              <w:rPr>
                <w:sz w:val="22"/>
                <w:szCs w:val="22"/>
                <w:lang w:val="es-ES_tradnl"/>
              </w:rPr>
              <w:t>10</w:t>
            </w:r>
          </w:p>
        </w:tc>
        <w:tc>
          <w:tcPr>
            <w:tcW w:w="816" w:type="dxa"/>
            <w:shd w:val="clear" w:color="auto" w:fill="auto"/>
          </w:tcPr>
          <w:p w14:paraId="21FAE836" w14:textId="6DECDC9D" w:rsidR="00D62702" w:rsidRPr="00C5479C" w:rsidRDefault="00D62702" w:rsidP="00187787">
            <w:pPr>
              <w:jc w:val="center"/>
              <w:rPr>
                <w:sz w:val="22"/>
                <w:szCs w:val="22"/>
                <w:lang w:val="es-ES_tradnl"/>
              </w:rPr>
            </w:pPr>
            <w:r w:rsidRPr="00C5479C">
              <w:rPr>
                <w:sz w:val="22"/>
                <w:szCs w:val="22"/>
                <w:lang w:val="es-ES_tradnl"/>
              </w:rPr>
              <w:t>9</w:t>
            </w:r>
            <w:r w:rsidR="001B3446">
              <w:rPr>
                <w:sz w:val="22"/>
                <w:szCs w:val="22"/>
                <w:lang w:val="es-ES_tradnl"/>
              </w:rPr>
              <w:t>9</w:t>
            </w:r>
          </w:p>
        </w:tc>
      </w:tr>
      <w:tr w:rsidR="00D62702" w:rsidRPr="009A1EDD" w14:paraId="6E5DDF56" w14:textId="77777777" w:rsidTr="00D62702">
        <w:tc>
          <w:tcPr>
            <w:tcW w:w="1413" w:type="dxa"/>
            <w:shd w:val="clear" w:color="auto" w:fill="auto"/>
          </w:tcPr>
          <w:p w14:paraId="0C4A42E9" w14:textId="08FD22F7" w:rsidR="00D62702" w:rsidRPr="00C5479C" w:rsidRDefault="00D62702" w:rsidP="00D62702">
            <w:pPr>
              <w:rPr>
                <w:sz w:val="22"/>
                <w:szCs w:val="22"/>
                <w:lang w:val="es-ES_tradnl" w:eastAsia="en-GB"/>
              </w:rPr>
            </w:pPr>
            <w:r w:rsidRPr="00961406">
              <w:rPr>
                <w:sz w:val="22"/>
                <w:szCs w:val="22"/>
                <w:lang w:val="es-ES_tradnl" w:eastAsia="en-GB"/>
              </w:rPr>
              <w:t xml:space="preserve">Unidas Podemos Cambiar Europa (Podemos </w:t>
            </w:r>
            <w:r>
              <w:rPr>
                <w:sz w:val="22"/>
                <w:szCs w:val="22"/>
                <w:lang w:val="es-ES_tradnl" w:eastAsia="en-GB"/>
              </w:rPr>
              <w:t xml:space="preserve">y </w:t>
            </w:r>
            <w:r w:rsidRPr="00961406">
              <w:rPr>
                <w:sz w:val="22"/>
                <w:szCs w:val="22"/>
                <w:lang w:val="es-ES_tradnl" w:eastAsia="en-GB"/>
              </w:rPr>
              <w:t>Izquierda Unida)</w:t>
            </w:r>
          </w:p>
        </w:tc>
        <w:tc>
          <w:tcPr>
            <w:tcW w:w="803" w:type="dxa"/>
            <w:shd w:val="clear" w:color="auto" w:fill="auto"/>
          </w:tcPr>
          <w:p w14:paraId="17F5967A" w14:textId="77777777" w:rsidR="00D62702" w:rsidRPr="00C5479C" w:rsidRDefault="00D62702" w:rsidP="00187787">
            <w:pPr>
              <w:jc w:val="center"/>
              <w:rPr>
                <w:sz w:val="22"/>
                <w:szCs w:val="22"/>
                <w:lang w:val="es-ES_tradnl"/>
              </w:rPr>
            </w:pPr>
            <w:r w:rsidRPr="00C5479C">
              <w:rPr>
                <w:sz w:val="22"/>
                <w:szCs w:val="22"/>
                <w:lang w:val="es-ES_tradnl"/>
              </w:rPr>
              <w:t>0</w:t>
            </w:r>
          </w:p>
        </w:tc>
        <w:tc>
          <w:tcPr>
            <w:tcW w:w="283" w:type="dxa"/>
            <w:shd w:val="clear" w:color="auto" w:fill="auto"/>
          </w:tcPr>
          <w:p w14:paraId="439A71C7"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170BC69F"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39CF87BF"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699776E3"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72B8CDC2"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36BA8FE0"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2E2E5CB8"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43A7B83D"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1453DB3F"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700EC69E" w14:textId="77777777" w:rsidR="00D62702" w:rsidRPr="00C5479C" w:rsidRDefault="00D62702" w:rsidP="00187787">
            <w:pPr>
              <w:jc w:val="center"/>
              <w:rPr>
                <w:sz w:val="22"/>
                <w:szCs w:val="22"/>
                <w:lang w:val="es-ES_tradnl"/>
              </w:rPr>
            </w:pPr>
            <w:r w:rsidRPr="00C5479C">
              <w:rPr>
                <w:sz w:val="22"/>
                <w:szCs w:val="22"/>
                <w:lang w:val="es-ES_tradnl"/>
              </w:rPr>
              <w:t>10</w:t>
            </w:r>
          </w:p>
        </w:tc>
        <w:tc>
          <w:tcPr>
            <w:tcW w:w="816" w:type="dxa"/>
            <w:shd w:val="clear" w:color="auto" w:fill="auto"/>
          </w:tcPr>
          <w:p w14:paraId="03DDC868" w14:textId="300CB37C" w:rsidR="00D62702" w:rsidRPr="00C5479C" w:rsidRDefault="00D62702" w:rsidP="00187787">
            <w:pPr>
              <w:jc w:val="center"/>
              <w:rPr>
                <w:sz w:val="22"/>
                <w:szCs w:val="22"/>
                <w:lang w:val="es-ES_tradnl"/>
              </w:rPr>
            </w:pPr>
            <w:r w:rsidRPr="00C5479C">
              <w:rPr>
                <w:sz w:val="22"/>
                <w:szCs w:val="22"/>
                <w:lang w:val="es-ES_tradnl"/>
              </w:rPr>
              <w:t>9</w:t>
            </w:r>
            <w:r w:rsidR="001B3446">
              <w:rPr>
                <w:sz w:val="22"/>
                <w:szCs w:val="22"/>
                <w:lang w:val="es-ES_tradnl"/>
              </w:rPr>
              <w:t>9</w:t>
            </w:r>
          </w:p>
        </w:tc>
      </w:tr>
      <w:tr w:rsidR="00D62702" w:rsidRPr="009A1EDD" w14:paraId="250A09D0" w14:textId="77777777" w:rsidTr="00D62702">
        <w:tc>
          <w:tcPr>
            <w:tcW w:w="1413" w:type="dxa"/>
            <w:shd w:val="clear" w:color="auto" w:fill="auto"/>
          </w:tcPr>
          <w:p w14:paraId="224DE593" w14:textId="2DBF485C" w:rsidR="00D62702" w:rsidRPr="00C5479C" w:rsidRDefault="00D62702" w:rsidP="00187787">
            <w:pPr>
              <w:rPr>
                <w:sz w:val="22"/>
                <w:szCs w:val="22"/>
                <w:lang w:val="es-ES_tradnl" w:eastAsia="en-GB"/>
              </w:rPr>
            </w:pPr>
            <w:r w:rsidRPr="00961406">
              <w:rPr>
                <w:sz w:val="22"/>
                <w:szCs w:val="22"/>
                <w:lang w:val="es-ES_tradnl" w:eastAsia="en-GB"/>
              </w:rPr>
              <w:t>Ciudadanos-Partido de la Ciudadanía</w:t>
            </w:r>
          </w:p>
        </w:tc>
        <w:tc>
          <w:tcPr>
            <w:tcW w:w="803" w:type="dxa"/>
            <w:shd w:val="clear" w:color="auto" w:fill="auto"/>
          </w:tcPr>
          <w:p w14:paraId="216D0A9A" w14:textId="77777777" w:rsidR="00D62702" w:rsidRPr="00C5479C" w:rsidRDefault="00D62702" w:rsidP="00187787">
            <w:pPr>
              <w:jc w:val="center"/>
              <w:rPr>
                <w:sz w:val="22"/>
                <w:szCs w:val="22"/>
                <w:lang w:val="es-ES_tradnl"/>
              </w:rPr>
            </w:pPr>
            <w:r w:rsidRPr="00C5479C">
              <w:rPr>
                <w:sz w:val="22"/>
                <w:szCs w:val="22"/>
                <w:lang w:val="es-ES_tradnl"/>
              </w:rPr>
              <w:t>0</w:t>
            </w:r>
          </w:p>
        </w:tc>
        <w:tc>
          <w:tcPr>
            <w:tcW w:w="283" w:type="dxa"/>
            <w:shd w:val="clear" w:color="auto" w:fill="auto"/>
          </w:tcPr>
          <w:p w14:paraId="6F3C7362"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7D2374B4"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54411234"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5F64359F"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226A01B6"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57D05AA3"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6F320FE8"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6E991850"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02469799"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693276A9" w14:textId="77777777" w:rsidR="00D62702" w:rsidRPr="00C5479C" w:rsidRDefault="00D62702" w:rsidP="00187787">
            <w:pPr>
              <w:jc w:val="center"/>
              <w:rPr>
                <w:sz w:val="22"/>
                <w:szCs w:val="22"/>
                <w:lang w:val="es-ES_tradnl"/>
              </w:rPr>
            </w:pPr>
            <w:r w:rsidRPr="00C5479C">
              <w:rPr>
                <w:sz w:val="22"/>
                <w:szCs w:val="22"/>
                <w:lang w:val="es-ES_tradnl"/>
              </w:rPr>
              <w:t>10</w:t>
            </w:r>
          </w:p>
        </w:tc>
        <w:tc>
          <w:tcPr>
            <w:tcW w:w="816" w:type="dxa"/>
            <w:shd w:val="clear" w:color="auto" w:fill="auto"/>
          </w:tcPr>
          <w:p w14:paraId="5F6E4997" w14:textId="4430581D" w:rsidR="00D62702" w:rsidRPr="00C5479C" w:rsidRDefault="00D62702" w:rsidP="00187787">
            <w:pPr>
              <w:jc w:val="center"/>
              <w:rPr>
                <w:sz w:val="22"/>
                <w:szCs w:val="22"/>
                <w:lang w:val="es-ES_tradnl"/>
              </w:rPr>
            </w:pPr>
            <w:r w:rsidRPr="00C5479C">
              <w:rPr>
                <w:sz w:val="22"/>
                <w:szCs w:val="22"/>
                <w:lang w:val="es-ES_tradnl"/>
              </w:rPr>
              <w:t>9</w:t>
            </w:r>
            <w:r w:rsidR="001B3446">
              <w:rPr>
                <w:sz w:val="22"/>
                <w:szCs w:val="22"/>
                <w:lang w:val="es-ES_tradnl"/>
              </w:rPr>
              <w:t>9</w:t>
            </w:r>
          </w:p>
        </w:tc>
      </w:tr>
      <w:tr w:rsidR="00D62702" w:rsidRPr="009A1EDD" w14:paraId="0664D363" w14:textId="77777777" w:rsidTr="00D62702">
        <w:tc>
          <w:tcPr>
            <w:tcW w:w="1413" w:type="dxa"/>
            <w:shd w:val="clear" w:color="auto" w:fill="auto"/>
          </w:tcPr>
          <w:p w14:paraId="0D272FE1" w14:textId="4250A664" w:rsidR="00D62702" w:rsidRPr="00C5479C" w:rsidRDefault="00D62702" w:rsidP="00187787">
            <w:pPr>
              <w:rPr>
                <w:sz w:val="22"/>
                <w:szCs w:val="22"/>
                <w:lang w:val="es-ES_tradnl" w:eastAsia="en-GB"/>
              </w:rPr>
            </w:pPr>
            <w:r>
              <w:rPr>
                <w:sz w:val="22"/>
                <w:szCs w:val="22"/>
                <w:lang w:val="es-ES_tradnl" w:eastAsia="en-GB"/>
              </w:rPr>
              <w:t>VOX</w:t>
            </w:r>
          </w:p>
        </w:tc>
        <w:tc>
          <w:tcPr>
            <w:tcW w:w="803" w:type="dxa"/>
            <w:shd w:val="clear" w:color="auto" w:fill="auto"/>
          </w:tcPr>
          <w:p w14:paraId="336490DF" w14:textId="77777777" w:rsidR="00D62702" w:rsidRPr="00C5479C" w:rsidRDefault="00D62702" w:rsidP="00187787">
            <w:pPr>
              <w:jc w:val="center"/>
              <w:rPr>
                <w:sz w:val="22"/>
                <w:szCs w:val="22"/>
                <w:lang w:val="es-ES_tradnl"/>
              </w:rPr>
            </w:pPr>
            <w:r w:rsidRPr="00C5479C">
              <w:rPr>
                <w:sz w:val="22"/>
                <w:szCs w:val="22"/>
                <w:lang w:val="es-ES_tradnl"/>
              </w:rPr>
              <w:t>0</w:t>
            </w:r>
          </w:p>
        </w:tc>
        <w:tc>
          <w:tcPr>
            <w:tcW w:w="283" w:type="dxa"/>
            <w:shd w:val="clear" w:color="auto" w:fill="auto"/>
          </w:tcPr>
          <w:p w14:paraId="34169574"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61703FD5"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2A4DAD2A"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00F8F57C"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69EE45A0"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74F1F213"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00E0BE3D"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48EEDD09"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0EA288ED"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0C6BA532" w14:textId="77777777" w:rsidR="00D62702" w:rsidRPr="00C5479C" w:rsidRDefault="00D62702" w:rsidP="00187787">
            <w:pPr>
              <w:jc w:val="center"/>
              <w:rPr>
                <w:sz w:val="22"/>
                <w:szCs w:val="22"/>
                <w:lang w:val="es-ES_tradnl"/>
              </w:rPr>
            </w:pPr>
            <w:r w:rsidRPr="00C5479C">
              <w:rPr>
                <w:sz w:val="22"/>
                <w:szCs w:val="22"/>
                <w:lang w:val="es-ES_tradnl"/>
              </w:rPr>
              <w:t>10</w:t>
            </w:r>
          </w:p>
        </w:tc>
        <w:tc>
          <w:tcPr>
            <w:tcW w:w="816" w:type="dxa"/>
            <w:shd w:val="clear" w:color="auto" w:fill="auto"/>
          </w:tcPr>
          <w:p w14:paraId="0A76B0AF" w14:textId="62E6DD32" w:rsidR="00D62702" w:rsidRPr="00C5479C" w:rsidRDefault="00D62702" w:rsidP="00187787">
            <w:pPr>
              <w:jc w:val="center"/>
              <w:rPr>
                <w:sz w:val="22"/>
                <w:szCs w:val="22"/>
                <w:lang w:val="es-ES_tradnl"/>
              </w:rPr>
            </w:pPr>
            <w:r w:rsidRPr="00C5479C">
              <w:rPr>
                <w:sz w:val="22"/>
                <w:szCs w:val="22"/>
                <w:lang w:val="es-ES_tradnl"/>
              </w:rPr>
              <w:t>9</w:t>
            </w:r>
            <w:r w:rsidR="001B3446">
              <w:rPr>
                <w:sz w:val="22"/>
                <w:szCs w:val="22"/>
                <w:lang w:val="es-ES_tradnl"/>
              </w:rPr>
              <w:t>9</w:t>
            </w:r>
          </w:p>
        </w:tc>
      </w:tr>
      <w:tr w:rsidR="00D62702" w:rsidRPr="009A1EDD" w14:paraId="4989F016" w14:textId="77777777" w:rsidTr="00D62702">
        <w:trPr>
          <w:trHeight w:val="101"/>
        </w:trPr>
        <w:tc>
          <w:tcPr>
            <w:tcW w:w="1413" w:type="dxa"/>
            <w:shd w:val="clear" w:color="auto" w:fill="auto"/>
          </w:tcPr>
          <w:p w14:paraId="650E3E13" w14:textId="1CAA5187" w:rsidR="00D62702" w:rsidRPr="00C5479C" w:rsidRDefault="00D62702" w:rsidP="00D62702">
            <w:pPr>
              <w:rPr>
                <w:sz w:val="22"/>
                <w:szCs w:val="22"/>
                <w:lang w:val="es-ES_tradnl" w:eastAsia="en-GB"/>
              </w:rPr>
            </w:pPr>
            <w:r w:rsidRPr="00961406">
              <w:rPr>
                <w:sz w:val="22"/>
                <w:szCs w:val="22"/>
                <w:lang w:val="es-ES_tradnl" w:eastAsia="en-GB"/>
              </w:rPr>
              <w:lastRenderedPageBreak/>
              <w:t xml:space="preserve">Ahora Repúblicas (Esquerra Republicana de Catalunya </w:t>
            </w:r>
            <w:r>
              <w:rPr>
                <w:sz w:val="22"/>
                <w:szCs w:val="22"/>
                <w:lang w:val="es-ES_tradnl" w:eastAsia="en-GB"/>
              </w:rPr>
              <w:t>y otros</w:t>
            </w:r>
            <w:r w:rsidRPr="00961406">
              <w:rPr>
                <w:sz w:val="22"/>
                <w:szCs w:val="22"/>
                <w:lang w:val="es-ES_tradnl" w:eastAsia="en-GB"/>
              </w:rPr>
              <w:t>)</w:t>
            </w:r>
          </w:p>
        </w:tc>
        <w:tc>
          <w:tcPr>
            <w:tcW w:w="803" w:type="dxa"/>
            <w:shd w:val="clear" w:color="auto" w:fill="auto"/>
          </w:tcPr>
          <w:p w14:paraId="6E70592F" w14:textId="77777777" w:rsidR="00D62702" w:rsidRPr="00C5479C" w:rsidRDefault="00D62702" w:rsidP="00187787">
            <w:pPr>
              <w:jc w:val="center"/>
              <w:rPr>
                <w:sz w:val="22"/>
                <w:szCs w:val="22"/>
                <w:lang w:val="es-ES_tradnl"/>
              </w:rPr>
            </w:pPr>
            <w:r w:rsidRPr="00C5479C">
              <w:rPr>
                <w:sz w:val="22"/>
                <w:szCs w:val="22"/>
                <w:lang w:val="es-ES_tradnl"/>
              </w:rPr>
              <w:t>0</w:t>
            </w:r>
          </w:p>
        </w:tc>
        <w:tc>
          <w:tcPr>
            <w:tcW w:w="283" w:type="dxa"/>
            <w:shd w:val="clear" w:color="auto" w:fill="auto"/>
          </w:tcPr>
          <w:p w14:paraId="671A4AB2"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76B07AC8"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6B634EFA"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5BD9C4A1"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4C593F69"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16E280B4"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0A703FE7"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0F50317A"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1286BD69"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561D1F70" w14:textId="77777777" w:rsidR="00D62702" w:rsidRPr="00C5479C" w:rsidRDefault="00D62702" w:rsidP="00187787">
            <w:pPr>
              <w:jc w:val="center"/>
              <w:rPr>
                <w:sz w:val="22"/>
                <w:szCs w:val="22"/>
                <w:lang w:val="es-ES_tradnl"/>
              </w:rPr>
            </w:pPr>
            <w:r w:rsidRPr="00C5479C">
              <w:rPr>
                <w:sz w:val="22"/>
                <w:szCs w:val="22"/>
                <w:lang w:val="es-ES_tradnl"/>
              </w:rPr>
              <w:t>10</w:t>
            </w:r>
          </w:p>
        </w:tc>
        <w:tc>
          <w:tcPr>
            <w:tcW w:w="816" w:type="dxa"/>
            <w:shd w:val="clear" w:color="auto" w:fill="auto"/>
          </w:tcPr>
          <w:p w14:paraId="2B287129" w14:textId="774B7737" w:rsidR="00D62702" w:rsidRPr="00C5479C" w:rsidRDefault="00D62702" w:rsidP="00187787">
            <w:pPr>
              <w:jc w:val="center"/>
              <w:rPr>
                <w:sz w:val="22"/>
                <w:szCs w:val="22"/>
                <w:lang w:val="es-ES_tradnl"/>
              </w:rPr>
            </w:pPr>
            <w:r w:rsidRPr="00C5479C">
              <w:rPr>
                <w:sz w:val="22"/>
                <w:szCs w:val="22"/>
                <w:lang w:val="es-ES_tradnl"/>
              </w:rPr>
              <w:t>9</w:t>
            </w:r>
            <w:r w:rsidR="001B3446">
              <w:rPr>
                <w:sz w:val="22"/>
                <w:szCs w:val="22"/>
                <w:lang w:val="es-ES_tradnl"/>
              </w:rPr>
              <w:t>9</w:t>
            </w:r>
          </w:p>
        </w:tc>
      </w:tr>
      <w:tr w:rsidR="00D62702" w:rsidRPr="009A1EDD" w14:paraId="5ED742AE" w14:textId="77777777" w:rsidTr="00D62702">
        <w:trPr>
          <w:trHeight w:val="167"/>
        </w:trPr>
        <w:tc>
          <w:tcPr>
            <w:tcW w:w="1413" w:type="dxa"/>
            <w:shd w:val="clear" w:color="auto" w:fill="auto"/>
          </w:tcPr>
          <w:p w14:paraId="4BCC4CB1" w14:textId="4D06627D" w:rsidR="00D62702" w:rsidRPr="00C5479C" w:rsidRDefault="00D62702" w:rsidP="00D62702">
            <w:pPr>
              <w:rPr>
                <w:sz w:val="22"/>
                <w:szCs w:val="22"/>
                <w:lang w:val="es-ES_tradnl" w:eastAsia="en-GB"/>
              </w:rPr>
            </w:pPr>
            <w:r w:rsidRPr="00372027">
              <w:rPr>
                <w:sz w:val="22"/>
                <w:szCs w:val="22"/>
                <w:lang w:val="es-ES_tradnl" w:eastAsia="en-GB"/>
              </w:rPr>
              <w:t xml:space="preserve">Compromís per Europa/Compromiso por Europa </w:t>
            </w:r>
          </w:p>
        </w:tc>
        <w:tc>
          <w:tcPr>
            <w:tcW w:w="803" w:type="dxa"/>
            <w:shd w:val="clear" w:color="auto" w:fill="auto"/>
          </w:tcPr>
          <w:p w14:paraId="77A6EDD3" w14:textId="77777777" w:rsidR="00D62702" w:rsidRPr="00C5479C" w:rsidRDefault="00D62702" w:rsidP="00187787">
            <w:pPr>
              <w:jc w:val="center"/>
              <w:rPr>
                <w:sz w:val="22"/>
                <w:szCs w:val="22"/>
                <w:lang w:val="es-ES_tradnl"/>
              </w:rPr>
            </w:pPr>
            <w:r w:rsidRPr="00C5479C">
              <w:rPr>
                <w:sz w:val="22"/>
                <w:szCs w:val="22"/>
                <w:lang w:val="es-ES_tradnl"/>
              </w:rPr>
              <w:t>0</w:t>
            </w:r>
          </w:p>
        </w:tc>
        <w:tc>
          <w:tcPr>
            <w:tcW w:w="283" w:type="dxa"/>
            <w:shd w:val="clear" w:color="auto" w:fill="auto"/>
          </w:tcPr>
          <w:p w14:paraId="59FEBB73" w14:textId="77777777" w:rsidR="00D62702" w:rsidRPr="00C5479C" w:rsidRDefault="00D62702" w:rsidP="00187787">
            <w:pPr>
              <w:jc w:val="center"/>
              <w:rPr>
                <w:sz w:val="22"/>
                <w:szCs w:val="22"/>
                <w:lang w:val="es-ES_tradnl"/>
              </w:rPr>
            </w:pPr>
            <w:r w:rsidRPr="00C5479C">
              <w:rPr>
                <w:sz w:val="22"/>
                <w:szCs w:val="22"/>
                <w:lang w:val="es-ES_tradnl"/>
              </w:rPr>
              <w:t>1</w:t>
            </w:r>
          </w:p>
        </w:tc>
        <w:tc>
          <w:tcPr>
            <w:tcW w:w="284" w:type="dxa"/>
            <w:shd w:val="clear" w:color="auto" w:fill="auto"/>
          </w:tcPr>
          <w:p w14:paraId="1C6A181A" w14:textId="77777777" w:rsidR="00D62702" w:rsidRPr="00C5479C" w:rsidRDefault="00D62702" w:rsidP="00187787">
            <w:pPr>
              <w:jc w:val="center"/>
              <w:rPr>
                <w:sz w:val="22"/>
                <w:szCs w:val="22"/>
                <w:lang w:val="es-ES_tradnl"/>
              </w:rPr>
            </w:pPr>
            <w:r w:rsidRPr="00C5479C">
              <w:rPr>
                <w:sz w:val="22"/>
                <w:szCs w:val="22"/>
                <w:lang w:val="es-ES_tradnl"/>
              </w:rPr>
              <w:t>2</w:t>
            </w:r>
          </w:p>
        </w:tc>
        <w:tc>
          <w:tcPr>
            <w:tcW w:w="283" w:type="dxa"/>
            <w:shd w:val="clear" w:color="auto" w:fill="auto"/>
          </w:tcPr>
          <w:p w14:paraId="2D2B5172" w14:textId="77777777" w:rsidR="00D62702" w:rsidRPr="00C5479C" w:rsidRDefault="00D62702" w:rsidP="00187787">
            <w:pPr>
              <w:jc w:val="center"/>
              <w:rPr>
                <w:sz w:val="22"/>
                <w:szCs w:val="22"/>
                <w:lang w:val="es-ES_tradnl"/>
              </w:rPr>
            </w:pPr>
            <w:r w:rsidRPr="00C5479C">
              <w:rPr>
                <w:sz w:val="22"/>
                <w:szCs w:val="22"/>
                <w:lang w:val="es-ES_tradnl"/>
              </w:rPr>
              <w:t>3</w:t>
            </w:r>
          </w:p>
        </w:tc>
        <w:tc>
          <w:tcPr>
            <w:tcW w:w="426" w:type="dxa"/>
            <w:shd w:val="clear" w:color="auto" w:fill="auto"/>
          </w:tcPr>
          <w:p w14:paraId="71E05E80" w14:textId="77777777" w:rsidR="00D62702" w:rsidRPr="00C5479C" w:rsidRDefault="00D62702" w:rsidP="00187787">
            <w:pPr>
              <w:jc w:val="center"/>
              <w:rPr>
                <w:sz w:val="22"/>
                <w:szCs w:val="22"/>
                <w:lang w:val="es-ES_tradnl"/>
              </w:rPr>
            </w:pPr>
            <w:r w:rsidRPr="00C5479C">
              <w:rPr>
                <w:sz w:val="22"/>
                <w:szCs w:val="22"/>
                <w:lang w:val="es-ES_tradnl"/>
              </w:rPr>
              <w:t>4</w:t>
            </w:r>
          </w:p>
        </w:tc>
        <w:tc>
          <w:tcPr>
            <w:tcW w:w="425" w:type="dxa"/>
            <w:shd w:val="clear" w:color="auto" w:fill="auto"/>
          </w:tcPr>
          <w:p w14:paraId="47963768" w14:textId="77777777" w:rsidR="00D62702" w:rsidRPr="00C5479C" w:rsidRDefault="00D62702" w:rsidP="00187787">
            <w:pPr>
              <w:jc w:val="center"/>
              <w:rPr>
                <w:sz w:val="22"/>
                <w:szCs w:val="22"/>
                <w:lang w:val="es-ES_tradnl"/>
              </w:rPr>
            </w:pPr>
            <w:r w:rsidRPr="00C5479C">
              <w:rPr>
                <w:sz w:val="22"/>
                <w:szCs w:val="22"/>
                <w:lang w:val="es-ES_tradnl"/>
              </w:rPr>
              <w:t>5</w:t>
            </w:r>
          </w:p>
        </w:tc>
        <w:tc>
          <w:tcPr>
            <w:tcW w:w="425" w:type="dxa"/>
            <w:shd w:val="clear" w:color="auto" w:fill="auto"/>
          </w:tcPr>
          <w:p w14:paraId="68D861A0" w14:textId="77777777" w:rsidR="00D62702" w:rsidRPr="00C5479C" w:rsidRDefault="00D62702" w:rsidP="00187787">
            <w:pPr>
              <w:jc w:val="center"/>
              <w:rPr>
                <w:sz w:val="22"/>
                <w:szCs w:val="22"/>
                <w:lang w:val="es-ES_tradnl"/>
              </w:rPr>
            </w:pPr>
            <w:r w:rsidRPr="00C5479C">
              <w:rPr>
                <w:sz w:val="22"/>
                <w:szCs w:val="22"/>
                <w:lang w:val="es-ES_tradnl"/>
              </w:rPr>
              <w:t>6</w:t>
            </w:r>
          </w:p>
        </w:tc>
        <w:tc>
          <w:tcPr>
            <w:tcW w:w="425" w:type="dxa"/>
            <w:shd w:val="clear" w:color="auto" w:fill="auto"/>
          </w:tcPr>
          <w:p w14:paraId="502636F4" w14:textId="77777777" w:rsidR="00D62702" w:rsidRPr="00C5479C" w:rsidRDefault="00D62702" w:rsidP="00187787">
            <w:pPr>
              <w:jc w:val="center"/>
              <w:rPr>
                <w:sz w:val="22"/>
                <w:szCs w:val="22"/>
                <w:lang w:val="es-ES_tradnl"/>
              </w:rPr>
            </w:pPr>
            <w:r w:rsidRPr="00C5479C">
              <w:rPr>
                <w:sz w:val="22"/>
                <w:szCs w:val="22"/>
                <w:lang w:val="es-ES_tradnl"/>
              </w:rPr>
              <w:t>7</w:t>
            </w:r>
          </w:p>
        </w:tc>
        <w:tc>
          <w:tcPr>
            <w:tcW w:w="284" w:type="dxa"/>
            <w:shd w:val="clear" w:color="auto" w:fill="auto"/>
          </w:tcPr>
          <w:p w14:paraId="651703D5" w14:textId="77777777" w:rsidR="00D62702" w:rsidRPr="00C5479C" w:rsidRDefault="00D62702" w:rsidP="00187787">
            <w:pPr>
              <w:jc w:val="center"/>
              <w:rPr>
                <w:sz w:val="22"/>
                <w:szCs w:val="22"/>
                <w:lang w:val="es-ES_tradnl"/>
              </w:rPr>
            </w:pPr>
            <w:r w:rsidRPr="00C5479C">
              <w:rPr>
                <w:sz w:val="22"/>
                <w:szCs w:val="22"/>
                <w:lang w:val="es-ES_tradnl"/>
              </w:rPr>
              <w:t>8</w:t>
            </w:r>
          </w:p>
        </w:tc>
        <w:tc>
          <w:tcPr>
            <w:tcW w:w="425" w:type="dxa"/>
            <w:shd w:val="clear" w:color="auto" w:fill="auto"/>
          </w:tcPr>
          <w:p w14:paraId="3EFAF060" w14:textId="77777777" w:rsidR="00D62702" w:rsidRPr="00C5479C" w:rsidRDefault="00D62702" w:rsidP="00187787">
            <w:pPr>
              <w:jc w:val="center"/>
              <w:rPr>
                <w:sz w:val="22"/>
                <w:szCs w:val="22"/>
                <w:lang w:val="es-ES_tradnl"/>
              </w:rPr>
            </w:pPr>
            <w:r w:rsidRPr="00C5479C">
              <w:rPr>
                <w:sz w:val="22"/>
                <w:szCs w:val="22"/>
                <w:lang w:val="es-ES_tradnl"/>
              </w:rPr>
              <w:t>9</w:t>
            </w:r>
          </w:p>
        </w:tc>
        <w:tc>
          <w:tcPr>
            <w:tcW w:w="992" w:type="dxa"/>
            <w:shd w:val="clear" w:color="auto" w:fill="auto"/>
          </w:tcPr>
          <w:p w14:paraId="3BE45F3A" w14:textId="77777777" w:rsidR="00D62702" w:rsidRPr="00C5479C" w:rsidRDefault="00D62702" w:rsidP="00187787">
            <w:pPr>
              <w:jc w:val="center"/>
              <w:rPr>
                <w:sz w:val="22"/>
                <w:szCs w:val="22"/>
                <w:lang w:val="es-ES_tradnl"/>
              </w:rPr>
            </w:pPr>
            <w:r w:rsidRPr="00C5479C">
              <w:rPr>
                <w:sz w:val="22"/>
                <w:szCs w:val="22"/>
                <w:lang w:val="es-ES_tradnl"/>
              </w:rPr>
              <w:t>10</w:t>
            </w:r>
          </w:p>
        </w:tc>
        <w:tc>
          <w:tcPr>
            <w:tcW w:w="816" w:type="dxa"/>
            <w:shd w:val="clear" w:color="auto" w:fill="auto"/>
          </w:tcPr>
          <w:p w14:paraId="53BEEEAD" w14:textId="4109E99E" w:rsidR="00D62702" w:rsidRPr="00C5479C" w:rsidRDefault="00D62702" w:rsidP="00187787">
            <w:pPr>
              <w:jc w:val="center"/>
              <w:rPr>
                <w:sz w:val="22"/>
                <w:szCs w:val="22"/>
                <w:lang w:val="es-ES_tradnl"/>
              </w:rPr>
            </w:pPr>
            <w:r w:rsidRPr="00C5479C">
              <w:rPr>
                <w:sz w:val="22"/>
                <w:szCs w:val="22"/>
                <w:lang w:val="es-ES_tradnl"/>
              </w:rPr>
              <w:t>9</w:t>
            </w:r>
            <w:r w:rsidR="001B3446">
              <w:rPr>
                <w:sz w:val="22"/>
                <w:szCs w:val="22"/>
                <w:lang w:val="es-ES_tradnl"/>
              </w:rPr>
              <w:t>9</w:t>
            </w:r>
          </w:p>
        </w:tc>
      </w:tr>
    </w:tbl>
    <w:p w14:paraId="0325F344" w14:textId="77777777" w:rsidR="00331634" w:rsidRPr="00C5479C" w:rsidRDefault="00331634" w:rsidP="00331634">
      <w:pPr>
        <w:pStyle w:val="BodyText2"/>
        <w:shd w:val="clear" w:color="auto" w:fill="FFFFFF"/>
        <w:rPr>
          <w:sz w:val="22"/>
          <w:szCs w:val="22"/>
          <w:lang w:val="es-ES_tradnl"/>
        </w:rPr>
      </w:pPr>
    </w:p>
    <w:p w14:paraId="622A07FA" w14:textId="62439AE1" w:rsidR="003E6170" w:rsidRPr="00372027" w:rsidRDefault="00331634" w:rsidP="00372027">
      <w:pPr>
        <w:shd w:val="clear" w:color="auto" w:fill="FFFFFF"/>
        <w:tabs>
          <w:tab w:val="left" w:pos="1702"/>
        </w:tabs>
        <w:rPr>
          <w:sz w:val="22"/>
          <w:szCs w:val="22"/>
          <w:lang w:val="es-ES_tradnl"/>
        </w:rPr>
      </w:pPr>
      <w:r w:rsidRPr="00C5479C">
        <w:rPr>
          <w:sz w:val="22"/>
          <w:szCs w:val="22"/>
          <w:lang w:val="es-ES_tradnl"/>
        </w:rPr>
        <w:tab/>
      </w:r>
    </w:p>
    <w:p w14:paraId="7DFB7FFF" w14:textId="56998334" w:rsidR="006B12C2" w:rsidRPr="00372027" w:rsidRDefault="00372027" w:rsidP="00331634">
      <w:pPr>
        <w:tabs>
          <w:tab w:val="left" w:pos="1702"/>
          <w:tab w:val="left" w:pos="4537"/>
        </w:tabs>
        <w:rPr>
          <w:bCs/>
          <w:sz w:val="22"/>
          <w:szCs w:val="22"/>
          <w:lang w:val="es-ES_tradnl"/>
        </w:rPr>
      </w:pPr>
      <w:r>
        <w:rPr>
          <w:bCs/>
          <w:sz w:val="22"/>
          <w:szCs w:val="22"/>
          <w:lang w:val="es-ES_tradnl"/>
        </w:rPr>
        <w:t xml:space="preserve">Q25 </w:t>
      </w:r>
      <w:r w:rsidR="009A6A5B" w:rsidRPr="00372027">
        <w:rPr>
          <w:bCs/>
          <w:sz w:val="22"/>
          <w:szCs w:val="22"/>
          <w:lang w:val="es-ES_tradnl"/>
        </w:rPr>
        <w:t>¿</w:t>
      </w:r>
      <w:r w:rsidR="006B12C2" w:rsidRPr="00372027">
        <w:rPr>
          <w:bCs/>
          <w:sz w:val="22"/>
          <w:szCs w:val="22"/>
          <w:lang w:val="es-ES_tradnl"/>
        </w:rPr>
        <w:t>Se considera usted próximo/a a algún partido político? En caso afirmativo, ¿a qué partido se siente usted próximo/a</w:t>
      </w:r>
      <w:r w:rsidR="009A6A5B" w:rsidRPr="00372027">
        <w:rPr>
          <w:bCs/>
          <w:sz w:val="22"/>
          <w:szCs w:val="22"/>
          <w:lang w:val="es-ES_tradnl"/>
        </w:rPr>
        <w:t>?</w:t>
      </w:r>
    </w:p>
    <w:p w14:paraId="27B68539" w14:textId="5A4B3715" w:rsidR="00331634" w:rsidRPr="00372027" w:rsidRDefault="00331634" w:rsidP="00331634">
      <w:pPr>
        <w:tabs>
          <w:tab w:val="left" w:pos="1702"/>
        </w:tabs>
        <w:rPr>
          <w:sz w:val="22"/>
          <w:szCs w:val="22"/>
          <w:lang w:val="es-ES_tradnl"/>
        </w:rPr>
      </w:pPr>
    </w:p>
    <w:tbl>
      <w:tblPr>
        <w:tblW w:w="9170" w:type="dxa"/>
        <w:tblInd w:w="108" w:type="dxa"/>
        <w:tblLook w:val="04A0" w:firstRow="1" w:lastRow="0" w:firstColumn="1" w:lastColumn="0" w:noHBand="0" w:noVBand="1"/>
      </w:tblPr>
      <w:tblGrid>
        <w:gridCol w:w="4762"/>
        <w:gridCol w:w="4408"/>
      </w:tblGrid>
      <w:tr w:rsidR="00331634" w:rsidRPr="009A1EDD" w14:paraId="72434557" w14:textId="77777777" w:rsidTr="00372027">
        <w:trPr>
          <w:trHeight w:val="300"/>
        </w:trPr>
        <w:tc>
          <w:tcPr>
            <w:tcW w:w="4762" w:type="dxa"/>
            <w:shd w:val="clear" w:color="auto" w:fill="auto"/>
          </w:tcPr>
          <w:p w14:paraId="20219913" w14:textId="3F15AF57" w:rsidR="00331634" w:rsidRPr="00372027" w:rsidRDefault="00372027" w:rsidP="00372027">
            <w:pPr>
              <w:rPr>
                <w:sz w:val="22"/>
                <w:szCs w:val="22"/>
                <w:lang w:val="es-ES_tradnl" w:eastAsia="en-GB"/>
              </w:rPr>
            </w:pPr>
            <w:r>
              <w:rPr>
                <w:sz w:val="22"/>
                <w:szCs w:val="22"/>
                <w:lang w:val="es-ES_tradnl" w:eastAsia="en-GB"/>
              </w:rPr>
              <w:t xml:space="preserve">1. </w:t>
            </w:r>
            <w:r w:rsidR="006B12C2" w:rsidRPr="00372027">
              <w:rPr>
                <w:sz w:val="22"/>
                <w:szCs w:val="22"/>
                <w:lang w:val="es-ES_tradnl" w:eastAsia="en-GB"/>
              </w:rPr>
              <w:t>No, no se considera próximo/a a ningún partido</w:t>
            </w:r>
          </w:p>
        </w:tc>
        <w:tc>
          <w:tcPr>
            <w:tcW w:w="4408" w:type="dxa"/>
            <w:shd w:val="clear" w:color="auto" w:fill="auto"/>
            <w:noWrap/>
            <w:vAlign w:val="bottom"/>
          </w:tcPr>
          <w:p w14:paraId="43FA3EAD" w14:textId="63C18F3C" w:rsidR="00331634" w:rsidRPr="00372027" w:rsidRDefault="00331634" w:rsidP="00187787">
            <w:pPr>
              <w:jc w:val="right"/>
              <w:rPr>
                <w:sz w:val="22"/>
                <w:szCs w:val="22"/>
                <w:lang w:val="es-ES_tradnl" w:eastAsia="en-GB"/>
              </w:rPr>
            </w:pPr>
          </w:p>
        </w:tc>
      </w:tr>
      <w:tr w:rsidR="00372027" w:rsidRPr="009A1EDD" w14:paraId="5740872A" w14:textId="77777777" w:rsidTr="00372027">
        <w:trPr>
          <w:trHeight w:val="300"/>
        </w:trPr>
        <w:tc>
          <w:tcPr>
            <w:tcW w:w="4762" w:type="dxa"/>
            <w:shd w:val="clear" w:color="auto" w:fill="auto"/>
            <w:vAlign w:val="bottom"/>
            <w:hideMark/>
          </w:tcPr>
          <w:p w14:paraId="19C81A49" w14:textId="4299CA8E" w:rsidR="00372027" w:rsidRPr="00372027" w:rsidRDefault="00372027" w:rsidP="00187787">
            <w:pPr>
              <w:rPr>
                <w:sz w:val="22"/>
                <w:szCs w:val="22"/>
                <w:lang w:val="es-ES_tradnl" w:eastAsia="en-GB"/>
              </w:rPr>
            </w:pPr>
            <w:r>
              <w:rPr>
                <w:color w:val="000000"/>
                <w:sz w:val="22"/>
                <w:szCs w:val="22"/>
                <w:lang w:eastAsia="en-GB"/>
              </w:rPr>
              <w:t xml:space="preserve">2. </w:t>
            </w:r>
            <w:r w:rsidRPr="00914DEC">
              <w:rPr>
                <w:color w:val="000000"/>
                <w:sz w:val="22"/>
                <w:szCs w:val="22"/>
                <w:lang w:eastAsia="en-GB"/>
              </w:rPr>
              <w:t>Partido Socialista Obrero Español</w:t>
            </w:r>
          </w:p>
        </w:tc>
        <w:tc>
          <w:tcPr>
            <w:tcW w:w="4408" w:type="dxa"/>
            <w:shd w:val="clear" w:color="auto" w:fill="auto"/>
            <w:noWrap/>
            <w:vAlign w:val="bottom"/>
            <w:hideMark/>
          </w:tcPr>
          <w:p w14:paraId="2CA529C7" w14:textId="13A0DDE5" w:rsidR="00372027" w:rsidRPr="00372027" w:rsidRDefault="00372027" w:rsidP="00187787">
            <w:pPr>
              <w:jc w:val="right"/>
              <w:rPr>
                <w:sz w:val="22"/>
                <w:szCs w:val="22"/>
                <w:lang w:val="es-ES_tradnl" w:eastAsia="en-GB"/>
              </w:rPr>
            </w:pPr>
          </w:p>
        </w:tc>
      </w:tr>
      <w:tr w:rsidR="00372027" w:rsidRPr="009A1EDD" w14:paraId="7C32F64B" w14:textId="77777777" w:rsidTr="00372027">
        <w:trPr>
          <w:trHeight w:val="300"/>
        </w:trPr>
        <w:tc>
          <w:tcPr>
            <w:tcW w:w="4762" w:type="dxa"/>
            <w:shd w:val="clear" w:color="auto" w:fill="auto"/>
            <w:vAlign w:val="bottom"/>
            <w:hideMark/>
          </w:tcPr>
          <w:p w14:paraId="618E4839" w14:textId="14644617" w:rsidR="00372027" w:rsidRPr="00372027" w:rsidRDefault="00372027" w:rsidP="00187787">
            <w:pPr>
              <w:rPr>
                <w:sz w:val="22"/>
                <w:szCs w:val="22"/>
                <w:lang w:val="es-ES_tradnl" w:eastAsia="en-GB"/>
              </w:rPr>
            </w:pPr>
            <w:r>
              <w:rPr>
                <w:color w:val="000000"/>
                <w:sz w:val="22"/>
                <w:szCs w:val="22"/>
                <w:lang w:eastAsia="en-GB"/>
              </w:rPr>
              <w:t xml:space="preserve">3. </w:t>
            </w:r>
            <w:r w:rsidRPr="00914DEC">
              <w:rPr>
                <w:color w:val="000000"/>
                <w:sz w:val="22"/>
                <w:szCs w:val="22"/>
                <w:lang w:eastAsia="en-GB"/>
              </w:rPr>
              <w:t>Partido Popular</w:t>
            </w:r>
          </w:p>
        </w:tc>
        <w:tc>
          <w:tcPr>
            <w:tcW w:w="4408" w:type="dxa"/>
            <w:shd w:val="clear" w:color="auto" w:fill="auto"/>
            <w:noWrap/>
            <w:vAlign w:val="bottom"/>
            <w:hideMark/>
          </w:tcPr>
          <w:p w14:paraId="2A75971D" w14:textId="1D6D5FA7" w:rsidR="00372027" w:rsidRPr="00372027" w:rsidRDefault="00372027" w:rsidP="00187787">
            <w:pPr>
              <w:jc w:val="right"/>
              <w:rPr>
                <w:sz w:val="22"/>
                <w:szCs w:val="22"/>
                <w:lang w:val="es-ES_tradnl" w:eastAsia="en-GB"/>
              </w:rPr>
            </w:pPr>
          </w:p>
        </w:tc>
      </w:tr>
      <w:tr w:rsidR="00372027" w:rsidRPr="009A1EDD" w14:paraId="33F4BFC4" w14:textId="77777777" w:rsidTr="00372027">
        <w:trPr>
          <w:trHeight w:val="300"/>
        </w:trPr>
        <w:tc>
          <w:tcPr>
            <w:tcW w:w="4762" w:type="dxa"/>
            <w:shd w:val="clear" w:color="auto" w:fill="auto"/>
            <w:vAlign w:val="bottom"/>
            <w:hideMark/>
          </w:tcPr>
          <w:p w14:paraId="4A1F9561" w14:textId="195E8AA6" w:rsidR="00372027" w:rsidRPr="00372027" w:rsidRDefault="00372027" w:rsidP="00187787">
            <w:pPr>
              <w:rPr>
                <w:sz w:val="22"/>
                <w:szCs w:val="22"/>
                <w:lang w:val="es-ES_tradnl" w:eastAsia="en-GB"/>
              </w:rPr>
            </w:pPr>
            <w:r>
              <w:rPr>
                <w:color w:val="000000"/>
                <w:sz w:val="22"/>
                <w:szCs w:val="22"/>
                <w:lang w:eastAsia="en-GB"/>
              </w:rPr>
              <w:t xml:space="preserve">4. </w:t>
            </w:r>
            <w:r w:rsidRPr="00914DEC">
              <w:rPr>
                <w:color w:val="000000"/>
                <w:sz w:val="22"/>
                <w:szCs w:val="22"/>
                <w:lang w:eastAsia="en-GB"/>
              </w:rPr>
              <w:t>Ciudadanos</w:t>
            </w:r>
          </w:p>
        </w:tc>
        <w:tc>
          <w:tcPr>
            <w:tcW w:w="4408" w:type="dxa"/>
            <w:shd w:val="clear" w:color="auto" w:fill="auto"/>
            <w:noWrap/>
            <w:vAlign w:val="bottom"/>
            <w:hideMark/>
          </w:tcPr>
          <w:p w14:paraId="38B28713" w14:textId="07FB4BC2" w:rsidR="00372027" w:rsidRPr="00372027" w:rsidRDefault="00372027" w:rsidP="00187787">
            <w:pPr>
              <w:jc w:val="right"/>
              <w:rPr>
                <w:sz w:val="22"/>
                <w:szCs w:val="22"/>
                <w:lang w:val="es-ES_tradnl" w:eastAsia="en-GB"/>
              </w:rPr>
            </w:pPr>
          </w:p>
        </w:tc>
      </w:tr>
      <w:tr w:rsidR="00372027" w:rsidRPr="009A1EDD" w14:paraId="32D7D5C9" w14:textId="77777777" w:rsidTr="00372027">
        <w:trPr>
          <w:trHeight w:val="300"/>
        </w:trPr>
        <w:tc>
          <w:tcPr>
            <w:tcW w:w="4762" w:type="dxa"/>
            <w:shd w:val="clear" w:color="auto" w:fill="auto"/>
            <w:vAlign w:val="bottom"/>
            <w:hideMark/>
          </w:tcPr>
          <w:p w14:paraId="4F6D9034" w14:textId="3B6E8C6B" w:rsidR="00372027" w:rsidRPr="00372027" w:rsidRDefault="00372027" w:rsidP="00187787">
            <w:pPr>
              <w:rPr>
                <w:sz w:val="22"/>
                <w:szCs w:val="22"/>
                <w:lang w:val="es-ES_tradnl" w:eastAsia="en-GB"/>
              </w:rPr>
            </w:pPr>
            <w:r>
              <w:rPr>
                <w:color w:val="000000"/>
                <w:sz w:val="22"/>
                <w:szCs w:val="22"/>
                <w:lang w:eastAsia="en-GB"/>
              </w:rPr>
              <w:t xml:space="preserve">5. </w:t>
            </w:r>
            <w:r w:rsidRPr="00914DEC">
              <w:rPr>
                <w:color w:val="000000"/>
                <w:sz w:val="22"/>
                <w:szCs w:val="22"/>
                <w:lang w:eastAsia="en-GB"/>
              </w:rPr>
              <w:t>Podemos</w:t>
            </w:r>
          </w:p>
        </w:tc>
        <w:tc>
          <w:tcPr>
            <w:tcW w:w="4408" w:type="dxa"/>
            <w:shd w:val="clear" w:color="auto" w:fill="auto"/>
            <w:noWrap/>
            <w:vAlign w:val="bottom"/>
            <w:hideMark/>
          </w:tcPr>
          <w:p w14:paraId="3941F81A" w14:textId="4E960CE5" w:rsidR="00372027" w:rsidRPr="00372027" w:rsidRDefault="00372027" w:rsidP="00187787">
            <w:pPr>
              <w:jc w:val="right"/>
              <w:rPr>
                <w:sz w:val="22"/>
                <w:szCs w:val="22"/>
                <w:lang w:val="es-ES_tradnl" w:eastAsia="en-GB"/>
              </w:rPr>
            </w:pPr>
          </w:p>
        </w:tc>
      </w:tr>
      <w:tr w:rsidR="00372027" w:rsidRPr="009A1EDD" w14:paraId="0FCA33F9" w14:textId="77777777" w:rsidTr="00372027">
        <w:trPr>
          <w:trHeight w:val="300"/>
        </w:trPr>
        <w:tc>
          <w:tcPr>
            <w:tcW w:w="4762" w:type="dxa"/>
            <w:shd w:val="clear" w:color="auto" w:fill="auto"/>
            <w:vAlign w:val="bottom"/>
            <w:hideMark/>
          </w:tcPr>
          <w:p w14:paraId="1D315FC8" w14:textId="7B28E8F7" w:rsidR="00372027" w:rsidRPr="00372027" w:rsidRDefault="00372027" w:rsidP="00187787">
            <w:pPr>
              <w:rPr>
                <w:sz w:val="22"/>
                <w:szCs w:val="22"/>
                <w:lang w:val="es-ES_tradnl" w:eastAsia="en-GB"/>
              </w:rPr>
            </w:pPr>
            <w:r>
              <w:rPr>
                <w:color w:val="000000"/>
                <w:sz w:val="22"/>
                <w:szCs w:val="22"/>
                <w:lang w:eastAsia="en-GB"/>
              </w:rPr>
              <w:t xml:space="preserve">6. </w:t>
            </w:r>
            <w:r w:rsidRPr="00914DEC">
              <w:rPr>
                <w:color w:val="000000"/>
                <w:sz w:val="22"/>
                <w:szCs w:val="22"/>
                <w:lang w:eastAsia="en-GB"/>
              </w:rPr>
              <w:t>Izquierda Unida</w:t>
            </w:r>
          </w:p>
        </w:tc>
        <w:tc>
          <w:tcPr>
            <w:tcW w:w="4408" w:type="dxa"/>
            <w:shd w:val="clear" w:color="auto" w:fill="auto"/>
            <w:noWrap/>
            <w:vAlign w:val="bottom"/>
            <w:hideMark/>
          </w:tcPr>
          <w:p w14:paraId="0A343461" w14:textId="6D79889A" w:rsidR="00372027" w:rsidRPr="00372027" w:rsidRDefault="00372027" w:rsidP="00187787">
            <w:pPr>
              <w:jc w:val="right"/>
              <w:rPr>
                <w:sz w:val="22"/>
                <w:szCs w:val="22"/>
                <w:lang w:val="es-ES_tradnl" w:eastAsia="en-GB"/>
              </w:rPr>
            </w:pPr>
          </w:p>
        </w:tc>
      </w:tr>
      <w:tr w:rsidR="00372027" w:rsidRPr="009A1EDD" w14:paraId="69205B48" w14:textId="77777777" w:rsidTr="00372027">
        <w:trPr>
          <w:trHeight w:val="300"/>
        </w:trPr>
        <w:tc>
          <w:tcPr>
            <w:tcW w:w="4762" w:type="dxa"/>
            <w:shd w:val="clear" w:color="auto" w:fill="auto"/>
            <w:vAlign w:val="bottom"/>
            <w:hideMark/>
          </w:tcPr>
          <w:p w14:paraId="5B389CEA" w14:textId="657095F3" w:rsidR="00372027" w:rsidRPr="00372027" w:rsidRDefault="00372027" w:rsidP="00187787">
            <w:pPr>
              <w:rPr>
                <w:sz w:val="22"/>
                <w:szCs w:val="22"/>
                <w:lang w:val="es-ES_tradnl" w:eastAsia="en-GB"/>
              </w:rPr>
            </w:pPr>
            <w:r>
              <w:rPr>
                <w:color w:val="000000"/>
                <w:sz w:val="22"/>
                <w:szCs w:val="22"/>
                <w:lang w:eastAsia="en-GB"/>
              </w:rPr>
              <w:t xml:space="preserve">7. </w:t>
            </w:r>
            <w:r w:rsidRPr="00914DEC">
              <w:rPr>
                <w:color w:val="000000"/>
                <w:sz w:val="22"/>
                <w:szCs w:val="22"/>
                <w:lang w:eastAsia="en-GB"/>
              </w:rPr>
              <w:t>VOX</w:t>
            </w:r>
          </w:p>
        </w:tc>
        <w:tc>
          <w:tcPr>
            <w:tcW w:w="4408" w:type="dxa"/>
            <w:shd w:val="clear" w:color="auto" w:fill="auto"/>
            <w:noWrap/>
            <w:vAlign w:val="bottom"/>
            <w:hideMark/>
          </w:tcPr>
          <w:p w14:paraId="25E8A576" w14:textId="6A7A6CDC" w:rsidR="00372027" w:rsidRPr="00372027" w:rsidRDefault="00372027" w:rsidP="00187787">
            <w:pPr>
              <w:jc w:val="right"/>
              <w:rPr>
                <w:sz w:val="22"/>
                <w:szCs w:val="22"/>
                <w:lang w:val="es-ES_tradnl" w:eastAsia="en-GB"/>
              </w:rPr>
            </w:pPr>
          </w:p>
        </w:tc>
      </w:tr>
      <w:tr w:rsidR="00372027" w:rsidRPr="009A1EDD" w14:paraId="540CD1D0" w14:textId="77777777" w:rsidTr="00372027">
        <w:trPr>
          <w:trHeight w:val="300"/>
        </w:trPr>
        <w:tc>
          <w:tcPr>
            <w:tcW w:w="4762" w:type="dxa"/>
            <w:shd w:val="clear" w:color="auto" w:fill="auto"/>
            <w:vAlign w:val="bottom"/>
            <w:hideMark/>
          </w:tcPr>
          <w:p w14:paraId="195ADAEF" w14:textId="3BB6F316" w:rsidR="00372027" w:rsidRPr="00372027" w:rsidRDefault="00372027" w:rsidP="00187787">
            <w:pPr>
              <w:rPr>
                <w:sz w:val="22"/>
                <w:szCs w:val="22"/>
                <w:lang w:val="es-ES_tradnl" w:eastAsia="en-GB"/>
              </w:rPr>
            </w:pPr>
            <w:r>
              <w:rPr>
                <w:color w:val="000000"/>
                <w:sz w:val="22"/>
                <w:szCs w:val="22"/>
                <w:lang w:eastAsia="en-GB"/>
              </w:rPr>
              <w:t xml:space="preserve">8. </w:t>
            </w:r>
            <w:r w:rsidRPr="00914DEC">
              <w:rPr>
                <w:color w:val="000000"/>
                <w:sz w:val="22"/>
                <w:szCs w:val="22"/>
                <w:lang w:eastAsia="en-GB"/>
              </w:rPr>
              <w:t>Esquerra Republicana de Catalunya</w:t>
            </w:r>
          </w:p>
        </w:tc>
        <w:tc>
          <w:tcPr>
            <w:tcW w:w="4408" w:type="dxa"/>
            <w:shd w:val="clear" w:color="auto" w:fill="auto"/>
            <w:noWrap/>
            <w:vAlign w:val="bottom"/>
            <w:hideMark/>
          </w:tcPr>
          <w:p w14:paraId="4D8DCD61" w14:textId="75AF29EE" w:rsidR="00372027" w:rsidRPr="00372027" w:rsidRDefault="00372027" w:rsidP="00187787">
            <w:pPr>
              <w:jc w:val="right"/>
              <w:rPr>
                <w:sz w:val="22"/>
                <w:szCs w:val="22"/>
                <w:lang w:val="es-ES_tradnl" w:eastAsia="en-GB"/>
              </w:rPr>
            </w:pPr>
          </w:p>
        </w:tc>
      </w:tr>
      <w:tr w:rsidR="00372027" w:rsidRPr="009A1EDD" w14:paraId="17023C37" w14:textId="77777777" w:rsidTr="00372027">
        <w:trPr>
          <w:trHeight w:val="300"/>
        </w:trPr>
        <w:tc>
          <w:tcPr>
            <w:tcW w:w="4762" w:type="dxa"/>
            <w:shd w:val="clear" w:color="auto" w:fill="auto"/>
            <w:vAlign w:val="bottom"/>
            <w:hideMark/>
          </w:tcPr>
          <w:p w14:paraId="0AD9EEA9" w14:textId="27985B78" w:rsidR="00372027" w:rsidRPr="00372027" w:rsidRDefault="00372027" w:rsidP="00187787">
            <w:pPr>
              <w:rPr>
                <w:sz w:val="22"/>
                <w:szCs w:val="22"/>
                <w:lang w:val="es-ES_tradnl" w:eastAsia="en-GB"/>
              </w:rPr>
            </w:pPr>
            <w:r>
              <w:rPr>
                <w:color w:val="000000"/>
                <w:sz w:val="22"/>
                <w:szCs w:val="22"/>
                <w:lang w:eastAsia="en-GB"/>
              </w:rPr>
              <w:t xml:space="preserve">9. </w:t>
            </w:r>
            <w:r w:rsidRPr="00914DEC">
              <w:rPr>
                <w:color w:val="000000"/>
                <w:sz w:val="22"/>
                <w:szCs w:val="22"/>
                <w:lang w:eastAsia="en-GB"/>
              </w:rPr>
              <w:t>Partido N</w:t>
            </w:r>
            <w:r w:rsidR="000B3D8B">
              <w:rPr>
                <w:color w:val="000000"/>
                <w:sz w:val="22"/>
                <w:szCs w:val="22"/>
                <w:lang w:eastAsia="en-GB"/>
              </w:rPr>
              <w:t xml:space="preserve">acionalista Vasco–Euzko Alderdi </w:t>
            </w:r>
            <w:r w:rsidRPr="00914DEC">
              <w:rPr>
                <w:color w:val="000000"/>
                <w:sz w:val="22"/>
                <w:szCs w:val="22"/>
                <w:lang w:eastAsia="en-GB"/>
              </w:rPr>
              <w:t>Jeltzalea</w:t>
            </w:r>
          </w:p>
        </w:tc>
        <w:tc>
          <w:tcPr>
            <w:tcW w:w="4408" w:type="dxa"/>
            <w:shd w:val="clear" w:color="auto" w:fill="auto"/>
            <w:noWrap/>
            <w:vAlign w:val="bottom"/>
            <w:hideMark/>
          </w:tcPr>
          <w:p w14:paraId="65A5718E" w14:textId="5BE892E2" w:rsidR="00372027" w:rsidRPr="00372027" w:rsidRDefault="00372027" w:rsidP="00187787">
            <w:pPr>
              <w:jc w:val="right"/>
              <w:rPr>
                <w:sz w:val="22"/>
                <w:szCs w:val="22"/>
                <w:lang w:val="es-ES_tradnl" w:eastAsia="en-GB"/>
              </w:rPr>
            </w:pPr>
          </w:p>
        </w:tc>
      </w:tr>
      <w:tr w:rsidR="00372027" w:rsidRPr="009A1EDD" w14:paraId="3C2DF10A" w14:textId="77777777" w:rsidTr="00372027">
        <w:trPr>
          <w:trHeight w:val="300"/>
        </w:trPr>
        <w:tc>
          <w:tcPr>
            <w:tcW w:w="4762" w:type="dxa"/>
            <w:shd w:val="clear" w:color="auto" w:fill="auto"/>
            <w:vAlign w:val="bottom"/>
            <w:hideMark/>
          </w:tcPr>
          <w:p w14:paraId="4BCCC579" w14:textId="192DDF4D" w:rsidR="00372027" w:rsidRPr="00372027" w:rsidRDefault="00372027" w:rsidP="00187787">
            <w:pPr>
              <w:rPr>
                <w:sz w:val="22"/>
                <w:szCs w:val="22"/>
                <w:lang w:val="es-ES_tradnl" w:eastAsia="en-GB"/>
              </w:rPr>
            </w:pPr>
            <w:r>
              <w:rPr>
                <w:color w:val="000000"/>
                <w:sz w:val="22"/>
                <w:szCs w:val="22"/>
                <w:lang w:eastAsia="en-GB"/>
              </w:rPr>
              <w:t>10. J</w:t>
            </w:r>
            <w:r w:rsidRPr="00914DEC">
              <w:rPr>
                <w:color w:val="000000"/>
                <w:sz w:val="22"/>
                <w:szCs w:val="22"/>
                <w:lang w:eastAsia="en-GB"/>
              </w:rPr>
              <w:t>unts per Catalunya</w:t>
            </w:r>
          </w:p>
        </w:tc>
        <w:tc>
          <w:tcPr>
            <w:tcW w:w="4408" w:type="dxa"/>
            <w:shd w:val="clear" w:color="auto" w:fill="auto"/>
            <w:noWrap/>
            <w:vAlign w:val="bottom"/>
            <w:hideMark/>
          </w:tcPr>
          <w:p w14:paraId="09C09557" w14:textId="1D71266C" w:rsidR="00372027" w:rsidRPr="00372027" w:rsidRDefault="00372027" w:rsidP="00187787">
            <w:pPr>
              <w:jc w:val="right"/>
              <w:rPr>
                <w:sz w:val="22"/>
                <w:szCs w:val="22"/>
                <w:lang w:val="es-ES_tradnl" w:eastAsia="en-GB"/>
              </w:rPr>
            </w:pPr>
          </w:p>
        </w:tc>
      </w:tr>
      <w:tr w:rsidR="00372027" w:rsidRPr="009A1EDD" w14:paraId="224D3D50" w14:textId="77777777" w:rsidTr="00372027">
        <w:trPr>
          <w:trHeight w:val="300"/>
        </w:trPr>
        <w:tc>
          <w:tcPr>
            <w:tcW w:w="4762" w:type="dxa"/>
            <w:shd w:val="clear" w:color="auto" w:fill="auto"/>
            <w:vAlign w:val="bottom"/>
            <w:hideMark/>
          </w:tcPr>
          <w:p w14:paraId="4984DC95" w14:textId="13616242" w:rsidR="00372027" w:rsidRPr="00372027" w:rsidRDefault="00372027" w:rsidP="00187787">
            <w:pPr>
              <w:rPr>
                <w:sz w:val="22"/>
                <w:szCs w:val="22"/>
                <w:lang w:val="es-ES_tradnl" w:eastAsia="en-GB"/>
              </w:rPr>
            </w:pPr>
            <w:r>
              <w:rPr>
                <w:color w:val="000000"/>
                <w:sz w:val="22"/>
                <w:szCs w:val="22"/>
                <w:lang w:eastAsia="en-GB"/>
              </w:rPr>
              <w:t xml:space="preserve">11. </w:t>
            </w:r>
            <w:r w:rsidRPr="00914DEC">
              <w:rPr>
                <w:color w:val="000000"/>
                <w:sz w:val="22"/>
                <w:szCs w:val="22"/>
                <w:lang w:eastAsia="en-GB"/>
              </w:rPr>
              <w:t>EH Bildu</w:t>
            </w:r>
          </w:p>
        </w:tc>
        <w:tc>
          <w:tcPr>
            <w:tcW w:w="4408" w:type="dxa"/>
            <w:shd w:val="clear" w:color="auto" w:fill="auto"/>
            <w:noWrap/>
            <w:vAlign w:val="bottom"/>
            <w:hideMark/>
          </w:tcPr>
          <w:p w14:paraId="090F12B4" w14:textId="18DBCBC3" w:rsidR="00372027" w:rsidRPr="00372027" w:rsidRDefault="00372027" w:rsidP="00187787">
            <w:pPr>
              <w:jc w:val="right"/>
              <w:rPr>
                <w:sz w:val="22"/>
                <w:szCs w:val="22"/>
                <w:lang w:val="es-ES_tradnl" w:eastAsia="en-GB"/>
              </w:rPr>
            </w:pPr>
          </w:p>
        </w:tc>
      </w:tr>
      <w:tr w:rsidR="00372027" w:rsidRPr="009A1EDD" w14:paraId="1129AF61" w14:textId="77777777" w:rsidTr="00372027">
        <w:trPr>
          <w:trHeight w:val="300"/>
        </w:trPr>
        <w:tc>
          <w:tcPr>
            <w:tcW w:w="4762" w:type="dxa"/>
            <w:shd w:val="clear" w:color="auto" w:fill="auto"/>
            <w:vAlign w:val="bottom"/>
            <w:hideMark/>
          </w:tcPr>
          <w:p w14:paraId="0835E934" w14:textId="082DF993" w:rsidR="00372027" w:rsidRPr="00372027" w:rsidRDefault="00372027" w:rsidP="00187787">
            <w:pPr>
              <w:rPr>
                <w:sz w:val="22"/>
                <w:szCs w:val="22"/>
                <w:lang w:val="es-ES_tradnl" w:eastAsia="en-GB"/>
              </w:rPr>
            </w:pPr>
            <w:r>
              <w:rPr>
                <w:color w:val="000000"/>
                <w:sz w:val="22"/>
                <w:szCs w:val="22"/>
                <w:lang w:eastAsia="en-GB"/>
              </w:rPr>
              <w:t xml:space="preserve">12. </w:t>
            </w:r>
            <w:r w:rsidRPr="00914DEC">
              <w:rPr>
                <w:color w:val="000000"/>
                <w:sz w:val="22"/>
                <w:szCs w:val="22"/>
                <w:lang w:eastAsia="en-GB"/>
              </w:rPr>
              <w:t>Compromís</w:t>
            </w:r>
          </w:p>
        </w:tc>
        <w:tc>
          <w:tcPr>
            <w:tcW w:w="4408" w:type="dxa"/>
            <w:shd w:val="clear" w:color="auto" w:fill="auto"/>
            <w:noWrap/>
            <w:vAlign w:val="bottom"/>
            <w:hideMark/>
          </w:tcPr>
          <w:p w14:paraId="174019C7" w14:textId="4324B91A" w:rsidR="00372027" w:rsidRPr="00372027" w:rsidRDefault="00372027" w:rsidP="00187787">
            <w:pPr>
              <w:jc w:val="right"/>
              <w:rPr>
                <w:sz w:val="22"/>
                <w:szCs w:val="22"/>
                <w:lang w:val="es-ES_tradnl" w:eastAsia="en-GB"/>
              </w:rPr>
            </w:pPr>
          </w:p>
        </w:tc>
      </w:tr>
      <w:tr w:rsidR="00372027" w:rsidRPr="009A1EDD" w14:paraId="04405136" w14:textId="77777777" w:rsidTr="00372027">
        <w:trPr>
          <w:trHeight w:val="300"/>
        </w:trPr>
        <w:tc>
          <w:tcPr>
            <w:tcW w:w="4762" w:type="dxa"/>
            <w:shd w:val="clear" w:color="auto" w:fill="auto"/>
            <w:vAlign w:val="bottom"/>
            <w:hideMark/>
          </w:tcPr>
          <w:p w14:paraId="0739C5AD" w14:textId="422D5E39" w:rsidR="00372027" w:rsidRPr="00372027" w:rsidRDefault="00372027" w:rsidP="00187787">
            <w:pPr>
              <w:rPr>
                <w:sz w:val="22"/>
                <w:szCs w:val="22"/>
                <w:lang w:val="es-ES_tradnl" w:eastAsia="en-GB"/>
              </w:rPr>
            </w:pPr>
            <w:r>
              <w:rPr>
                <w:color w:val="000000"/>
                <w:sz w:val="22"/>
                <w:szCs w:val="22"/>
                <w:lang w:eastAsia="en-GB"/>
              </w:rPr>
              <w:t xml:space="preserve">13. </w:t>
            </w:r>
            <w:r w:rsidRPr="00914DEC">
              <w:rPr>
                <w:color w:val="000000"/>
                <w:sz w:val="22"/>
                <w:szCs w:val="22"/>
                <w:lang w:eastAsia="en-GB"/>
              </w:rPr>
              <w:t>Partido Animalista contra el Maltrato Animal</w:t>
            </w:r>
          </w:p>
        </w:tc>
        <w:tc>
          <w:tcPr>
            <w:tcW w:w="4408" w:type="dxa"/>
            <w:shd w:val="clear" w:color="auto" w:fill="auto"/>
            <w:noWrap/>
            <w:vAlign w:val="bottom"/>
            <w:hideMark/>
          </w:tcPr>
          <w:p w14:paraId="4E61427B" w14:textId="72DDFC4D" w:rsidR="00372027" w:rsidRPr="00372027" w:rsidRDefault="00372027" w:rsidP="00187787">
            <w:pPr>
              <w:jc w:val="right"/>
              <w:rPr>
                <w:sz w:val="22"/>
                <w:szCs w:val="22"/>
                <w:lang w:val="es-ES_tradnl" w:eastAsia="en-GB"/>
              </w:rPr>
            </w:pPr>
          </w:p>
        </w:tc>
      </w:tr>
      <w:tr w:rsidR="00372027" w:rsidRPr="009A1EDD" w14:paraId="42469FF6" w14:textId="77777777" w:rsidTr="00372027">
        <w:trPr>
          <w:trHeight w:val="300"/>
        </w:trPr>
        <w:tc>
          <w:tcPr>
            <w:tcW w:w="4762" w:type="dxa"/>
            <w:shd w:val="clear" w:color="auto" w:fill="auto"/>
            <w:vAlign w:val="bottom"/>
            <w:hideMark/>
          </w:tcPr>
          <w:p w14:paraId="07297447" w14:textId="77777777" w:rsidR="00372027" w:rsidRDefault="00372027" w:rsidP="00187787">
            <w:pPr>
              <w:rPr>
                <w:color w:val="000000"/>
                <w:sz w:val="22"/>
                <w:szCs w:val="22"/>
                <w:lang w:eastAsia="en-GB"/>
              </w:rPr>
            </w:pPr>
            <w:r>
              <w:rPr>
                <w:color w:val="000000"/>
                <w:sz w:val="22"/>
                <w:szCs w:val="22"/>
                <w:lang w:eastAsia="en-GB"/>
              </w:rPr>
              <w:t xml:space="preserve">14. </w:t>
            </w:r>
            <w:r w:rsidRPr="00914DEC">
              <w:rPr>
                <w:color w:val="000000"/>
                <w:sz w:val="22"/>
                <w:szCs w:val="22"/>
                <w:lang w:eastAsia="en-GB"/>
              </w:rPr>
              <w:t>Coalición Canaria</w:t>
            </w:r>
          </w:p>
          <w:p w14:paraId="32784701" w14:textId="4B19A5B7" w:rsidR="00C24D90" w:rsidRPr="00372027" w:rsidRDefault="00C24D90" w:rsidP="00187787">
            <w:pPr>
              <w:rPr>
                <w:sz w:val="22"/>
                <w:szCs w:val="22"/>
                <w:lang w:val="es-ES_tradnl" w:eastAsia="en-GB"/>
              </w:rPr>
            </w:pPr>
            <w:r>
              <w:rPr>
                <w:sz w:val="22"/>
                <w:szCs w:val="22"/>
                <w:lang w:val="es-ES_tradnl" w:eastAsia="en-GB"/>
              </w:rPr>
              <w:t xml:space="preserve">15. </w:t>
            </w:r>
            <w:r w:rsidRPr="00C24D90">
              <w:rPr>
                <w:sz w:val="22"/>
                <w:szCs w:val="22"/>
                <w:lang w:val="es-ES_tradnl" w:eastAsia="en-GB"/>
              </w:rPr>
              <w:t>Unión del Pueblo Navarro</w:t>
            </w:r>
          </w:p>
        </w:tc>
        <w:tc>
          <w:tcPr>
            <w:tcW w:w="4408" w:type="dxa"/>
            <w:shd w:val="clear" w:color="auto" w:fill="auto"/>
            <w:noWrap/>
            <w:vAlign w:val="bottom"/>
            <w:hideMark/>
          </w:tcPr>
          <w:p w14:paraId="4B48C8A8" w14:textId="4924F85A" w:rsidR="00372027" w:rsidRPr="00372027" w:rsidRDefault="00372027" w:rsidP="00187787">
            <w:pPr>
              <w:jc w:val="right"/>
              <w:rPr>
                <w:sz w:val="22"/>
                <w:szCs w:val="22"/>
                <w:lang w:val="es-ES_tradnl" w:eastAsia="en-GB"/>
              </w:rPr>
            </w:pPr>
          </w:p>
        </w:tc>
      </w:tr>
      <w:tr w:rsidR="00331634" w:rsidRPr="009A1EDD" w14:paraId="5FA7859A" w14:textId="77777777" w:rsidTr="00372027">
        <w:trPr>
          <w:trHeight w:val="330"/>
        </w:trPr>
        <w:tc>
          <w:tcPr>
            <w:tcW w:w="4762" w:type="dxa"/>
            <w:shd w:val="clear" w:color="auto" w:fill="auto"/>
          </w:tcPr>
          <w:p w14:paraId="779EA308" w14:textId="77777777" w:rsidR="00372027" w:rsidRDefault="00372027" w:rsidP="00372027">
            <w:pPr>
              <w:rPr>
                <w:sz w:val="22"/>
                <w:szCs w:val="22"/>
                <w:lang w:val="es-ES_tradnl" w:eastAsia="en-GB"/>
              </w:rPr>
            </w:pPr>
          </w:p>
          <w:p w14:paraId="2A736C6C" w14:textId="7198A6D5" w:rsidR="00331634" w:rsidRPr="00372027" w:rsidRDefault="00372027" w:rsidP="00372027">
            <w:pPr>
              <w:rPr>
                <w:sz w:val="22"/>
                <w:szCs w:val="22"/>
                <w:lang w:val="es-ES_tradnl" w:eastAsia="en-GB"/>
              </w:rPr>
            </w:pPr>
            <w:r>
              <w:rPr>
                <w:sz w:val="22"/>
                <w:szCs w:val="22"/>
                <w:lang w:val="es-ES_tradnl" w:eastAsia="en-GB"/>
              </w:rPr>
              <w:t xml:space="preserve">90. </w:t>
            </w:r>
            <w:r w:rsidR="006B12C2" w:rsidRPr="00372027">
              <w:rPr>
                <w:sz w:val="22"/>
                <w:szCs w:val="22"/>
                <w:lang w:val="es-ES_tradnl" w:eastAsia="en-GB"/>
              </w:rPr>
              <w:t xml:space="preserve">Otro </w:t>
            </w:r>
          </w:p>
        </w:tc>
        <w:tc>
          <w:tcPr>
            <w:tcW w:w="4408" w:type="dxa"/>
            <w:shd w:val="clear" w:color="auto" w:fill="auto"/>
            <w:noWrap/>
            <w:vAlign w:val="bottom"/>
          </w:tcPr>
          <w:p w14:paraId="29132CB9" w14:textId="206F6E98" w:rsidR="00331634" w:rsidRPr="00372027" w:rsidRDefault="00331634" w:rsidP="00187787">
            <w:pPr>
              <w:jc w:val="right"/>
              <w:rPr>
                <w:sz w:val="22"/>
                <w:szCs w:val="22"/>
                <w:lang w:val="es-ES_tradnl" w:eastAsia="en-GB"/>
              </w:rPr>
            </w:pPr>
          </w:p>
        </w:tc>
      </w:tr>
      <w:tr w:rsidR="00331634" w:rsidRPr="009A1EDD" w14:paraId="7388ED48" w14:textId="77777777" w:rsidTr="00372027">
        <w:trPr>
          <w:trHeight w:val="124"/>
        </w:trPr>
        <w:tc>
          <w:tcPr>
            <w:tcW w:w="4762" w:type="dxa"/>
            <w:shd w:val="clear" w:color="auto" w:fill="auto"/>
            <w:hideMark/>
          </w:tcPr>
          <w:p w14:paraId="38BD6154" w14:textId="0CE4FFC8" w:rsidR="00331634" w:rsidRPr="00372027" w:rsidRDefault="00372027" w:rsidP="00187787">
            <w:pPr>
              <w:rPr>
                <w:sz w:val="22"/>
                <w:szCs w:val="22"/>
                <w:lang w:val="es-ES_tradnl" w:eastAsia="en-GB"/>
              </w:rPr>
            </w:pPr>
            <w:r>
              <w:rPr>
                <w:sz w:val="22"/>
                <w:szCs w:val="22"/>
                <w:lang w:val="es-ES_tradnl" w:eastAsia="en-GB"/>
              </w:rPr>
              <w:t xml:space="preserve">98. </w:t>
            </w:r>
            <w:r w:rsidR="006B12C2" w:rsidRPr="00372027">
              <w:rPr>
                <w:sz w:val="22"/>
                <w:szCs w:val="22"/>
                <w:lang w:val="es-ES_tradnl" w:eastAsia="en-GB"/>
              </w:rPr>
              <w:t>No s</w:t>
            </w:r>
            <w:r w:rsidR="009A6A5B" w:rsidRPr="00372027">
              <w:rPr>
                <w:sz w:val="22"/>
                <w:szCs w:val="22"/>
                <w:lang w:val="es-ES_tradnl" w:eastAsia="en-GB"/>
              </w:rPr>
              <w:t>é</w:t>
            </w:r>
          </w:p>
        </w:tc>
        <w:tc>
          <w:tcPr>
            <w:tcW w:w="4408" w:type="dxa"/>
            <w:shd w:val="clear" w:color="auto" w:fill="auto"/>
            <w:noWrap/>
            <w:vAlign w:val="bottom"/>
            <w:hideMark/>
          </w:tcPr>
          <w:p w14:paraId="544B9B12" w14:textId="6DF28BAB" w:rsidR="00331634" w:rsidRPr="00372027" w:rsidRDefault="00331634" w:rsidP="00187787">
            <w:pPr>
              <w:jc w:val="right"/>
              <w:rPr>
                <w:sz w:val="22"/>
                <w:szCs w:val="22"/>
                <w:lang w:val="es-ES_tradnl" w:eastAsia="en-GB"/>
              </w:rPr>
            </w:pPr>
          </w:p>
        </w:tc>
      </w:tr>
    </w:tbl>
    <w:p w14:paraId="6703EB00" w14:textId="77777777" w:rsidR="00331634" w:rsidRPr="000B166C" w:rsidRDefault="00331634" w:rsidP="00331634">
      <w:pPr>
        <w:tabs>
          <w:tab w:val="left" w:pos="1702"/>
        </w:tabs>
        <w:rPr>
          <w:sz w:val="22"/>
          <w:szCs w:val="22"/>
          <w:lang w:val="es-ES_tradnl"/>
        </w:rPr>
      </w:pPr>
    </w:p>
    <w:p w14:paraId="1C5B44FB" w14:textId="01E5997D" w:rsidR="00331634" w:rsidRPr="00943791" w:rsidRDefault="00331634" w:rsidP="00331634">
      <w:pPr>
        <w:tabs>
          <w:tab w:val="left" w:pos="1702"/>
          <w:tab w:val="left" w:pos="4537"/>
        </w:tabs>
        <w:rPr>
          <w:sz w:val="22"/>
          <w:szCs w:val="22"/>
          <w:lang w:val="es-ES_tradnl"/>
        </w:rPr>
      </w:pPr>
      <w:r w:rsidRPr="00943791">
        <w:rPr>
          <w:bCs/>
          <w:sz w:val="22"/>
          <w:szCs w:val="22"/>
          <w:lang w:val="es-ES_tradnl"/>
        </w:rPr>
        <w:t xml:space="preserve">Q26 </w:t>
      </w:r>
      <w:r w:rsidR="009A6A5B" w:rsidRPr="00943791">
        <w:rPr>
          <w:bCs/>
          <w:sz w:val="22"/>
          <w:szCs w:val="22"/>
          <w:lang w:val="es-ES_tradnl"/>
        </w:rPr>
        <w:t>¿</w:t>
      </w:r>
      <w:r w:rsidR="00A028E1" w:rsidRPr="00943791">
        <w:rPr>
          <w:sz w:val="22"/>
          <w:szCs w:val="22"/>
          <w:lang w:val="es-ES_tradnl"/>
        </w:rPr>
        <w:t>Se siente usted muy próximo/a a este partido, bastante próximo/a o simplemente es un/a simpatizante?</w:t>
      </w:r>
    </w:p>
    <w:p w14:paraId="5662EAF8" w14:textId="4CFD5A26" w:rsidR="00331634" w:rsidRPr="00943791" w:rsidRDefault="00331634" w:rsidP="00331634">
      <w:pPr>
        <w:tabs>
          <w:tab w:val="left" w:pos="1702"/>
        </w:tabs>
        <w:rPr>
          <w:sz w:val="22"/>
          <w:szCs w:val="22"/>
          <w:lang w:val="es-ES_tradnl"/>
        </w:rPr>
      </w:pPr>
      <w:r w:rsidRPr="00943791">
        <w:rPr>
          <w:sz w:val="22"/>
          <w:szCs w:val="22"/>
          <w:lang w:val="es-ES_tradnl"/>
        </w:rPr>
        <w:tab/>
        <w:t xml:space="preserve">1 </w:t>
      </w:r>
      <w:r w:rsidR="00A028E1" w:rsidRPr="00943791">
        <w:rPr>
          <w:sz w:val="22"/>
          <w:szCs w:val="22"/>
          <w:lang w:val="es-ES_tradnl"/>
        </w:rPr>
        <w:t>Muy próximo/a</w:t>
      </w:r>
    </w:p>
    <w:p w14:paraId="2BDD10B9" w14:textId="0B56BC53" w:rsidR="00331634" w:rsidRPr="00943791" w:rsidRDefault="00331634" w:rsidP="00331634">
      <w:pPr>
        <w:tabs>
          <w:tab w:val="left" w:pos="1702"/>
        </w:tabs>
        <w:rPr>
          <w:sz w:val="22"/>
          <w:szCs w:val="22"/>
          <w:lang w:val="es-ES_tradnl"/>
        </w:rPr>
      </w:pPr>
      <w:r w:rsidRPr="00943791">
        <w:rPr>
          <w:sz w:val="22"/>
          <w:szCs w:val="22"/>
          <w:lang w:val="es-ES_tradnl"/>
        </w:rPr>
        <w:tab/>
        <w:t xml:space="preserve">2 </w:t>
      </w:r>
      <w:r w:rsidR="00A028E1" w:rsidRPr="00943791">
        <w:rPr>
          <w:sz w:val="22"/>
          <w:szCs w:val="22"/>
          <w:lang w:val="es-ES_tradnl"/>
        </w:rPr>
        <w:t>Bastante próximo/a</w:t>
      </w:r>
      <w:r w:rsidRPr="00943791">
        <w:rPr>
          <w:sz w:val="22"/>
          <w:szCs w:val="22"/>
          <w:lang w:val="es-ES_tradnl"/>
        </w:rPr>
        <w:tab/>
      </w:r>
    </w:p>
    <w:p w14:paraId="5AD760DF" w14:textId="4B58BD19" w:rsidR="00331634" w:rsidRPr="00943791" w:rsidRDefault="00331634" w:rsidP="00331634">
      <w:pPr>
        <w:tabs>
          <w:tab w:val="left" w:pos="1702"/>
        </w:tabs>
        <w:rPr>
          <w:sz w:val="22"/>
          <w:szCs w:val="22"/>
          <w:lang w:val="es-ES_tradnl"/>
        </w:rPr>
      </w:pPr>
      <w:r w:rsidRPr="00943791">
        <w:rPr>
          <w:sz w:val="22"/>
          <w:szCs w:val="22"/>
          <w:lang w:val="es-ES_tradnl"/>
        </w:rPr>
        <w:tab/>
        <w:t xml:space="preserve">3 </w:t>
      </w:r>
      <w:r w:rsidR="00A028E1" w:rsidRPr="00943791">
        <w:rPr>
          <w:sz w:val="22"/>
          <w:szCs w:val="22"/>
          <w:lang w:val="es-ES_tradnl"/>
        </w:rPr>
        <w:t>Simplemente es un/a simpatizante</w:t>
      </w:r>
    </w:p>
    <w:p w14:paraId="350274F5" w14:textId="1F8A3612" w:rsidR="00331634" w:rsidRDefault="00331634" w:rsidP="00D221B6">
      <w:pPr>
        <w:tabs>
          <w:tab w:val="left" w:pos="1702"/>
        </w:tabs>
        <w:rPr>
          <w:sz w:val="22"/>
          <w:szCs w:val="22"/>
          <w:lang w:val="es-ES_tradnl"/>
        </w:rPr>
      </w:pPr>
      <w:r w:rsidRPr="00943791">
        <w:rPr>
          <w:sz w:val="22"/>
          <w:szCs w:val="22"/>
          <w:lang w:val="es-ES_tradnl"/>
        </w:rPr>
        <w:tab/>
      </w:r>
      <w:r w:rsidR="000B3D8B">
        <w:rPr>
          <w:sz w:val="22"/>
          <w:szCs w:val="22"/>
          <w:lang w:val="es-ES_tradnl"/>
        </w:rPr>
        <w:t>9</w:t>
      </w:r>
      <w:r w:rsidR="00D221B6" w:rsidRPr="00943791">
        <w:rPr>
          <w:sz w:val="22"/>
          <w:szCs w:val="22"/>
          <w:lang w:val="es-ES_tradnl"/>
        </w:rPr>
        <w:t>8 No s</w:t>
      </w:r>
      <w:r w:rsidR="009A6A5B" w:rsidRPr="00943791">
        <w:rPr>
          <w:sz w:val="22"/>
          <w:szCs w:val="22"/>
          <w:lang w:val="es-ES_tradnl"/>
        </w:rPr>
        <w:t>é</w:t>
      </w:r>
    </w:p>
    <w:p w14:paraId="1F37AFF1" w14:textId="14B6AD5A" w:rsidR="00331634" w:rsidRPr="00EC51FE" w:rsidRDefault="00331634" w:rsidP="00331634">
      <w:pPr>
        <w:pStyle w:val="Heading2"/>
        <w:spacing w:before="145" w:line="276" w:lineRule="auto"/>
        <w:ind w:right="19"/>
        <w:rPr>
          <w:i w:val="0"/>
          <w:szCs w:val="22"/>
          <w:lang w:val="es-ES_tradnl"/>
        </w:rPr>
      </w:pPr>
      <w:r w:rsidRPr="00EC51FE">
        <w:rPr>
          <w:bCs/>
          <w:i w:val="0"/>
          <w:szCs w:val="22"/>
          <w:lang w:val="es-ES_tradnl"/>
        </w:rPr>
        <w:t>Q27</w:t>
      </w:r>
      <w:r w:rsidRPr="00EC51FE">
        <w:rPr>
          <w:i w:val="0"/>
          <w:szCs w:val="22"/>
          <w:lang w:val="es-ES_tradnl"/>
        </w:rPr>
        <w:t xml:space="preserve"> </w:t>
      </w:r>
      <w:r w:rsidR="00525B96" w:rsidRPr="00EC51FE">
        <w:rPr>
          <w:i w:val="0"/>
          <w:szCs w:val="22"/>
          <w:lang w:val="es-ES_tradnl"/>
        </w:rPr>
        <w:t>Para cada uno de los siguientes candidatos a Presidente/a de la próxima Comisión Europea, ¿podría decirme qué grupo de partidos políticos europeos o qué partido político español apoya su candidatura?</w:t>
      </w: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331634" w:rsidRPr="009A1EDD" w14:paraId="20345E16" w14:textId="77777777" w:rsidTr="00187787">
        <w:trPr>
          <w:trHeight w:val="272"/>
        </w:trPr>
        <w:tc>
          <w:tcPr>
            <w:tcW w:w="284" w:type="dxa"/>
            <w:noWrap/>
            <w:vAlign w:val="bottom"/>
          </w:tcPr>
          <w:p w14:paraId="36656A9F" w14:textId="77777777" w:rsidR="00331634" w:rsidRPr="00EC51FE" w:rsidRDefault="00331634" w:rsidP="00187787">
            <w:pPr>
              <w:rPr>
                <w:sz w:val="22"/>
                <w:szCs w:val="22"/>
                <w:lang w:val="es-ES_tradnl" w:eastAsia="en-GB"/>
              </w:rPr>
            </w:pPr>
          </w:p>
        </w:tc>
        <w:tc>
          <w:tcPr>
            <w:tcW w:w="2552" w:type="dxa"/>
            <w:noWrap/>
            <w:vAlign w:val="bottom"/>
          </w:tcPr>
          <w:p w14:paraId="6BB826D5" w14:textId="77777777" w:rsidR="00331634" w:rsidRPr="00EC51FE" w:rsidRDefault="00331634" w:rsidP="00187787">
            <w:pPr>
              <w:jc w:val="center"/>
              <w:rPr>
                <w:sz w:val="22"/>
                <w:szCs w:val="22"/>
                <w:lang w:val="es-ES_tradnl" w:eastAsia="en-GB"/>
              </w:rPr>
            </w:pPr>
          </w:p>
        </w:tc>
        <w:tc>
          <w:tcPr>
            <w:tcW w:w="1559" w:type="dxa"/>
            <w:noWrap/>
            <w:vAlign w:val="bottom"/>
            <w:hideMark/>
          </w:tcPr>
          <w:p w14:paraId="12B6A7C0" w14:textId="0113CF96" w:rsidR="00331634" w:rsidRPr="00EC51FE" w:rsidRDefault="003D7765" w:rsidP="00187787">
            <w:pPr>
              <w:jc w:val="center"/>
              <w:rPr>
                <w:sz w:val="22"/>
                <w:szCs w:val="22"/>
                <w:lang w:val="es-ES_tradnl" w:eastAsia="en-GB"/>
              </w:rPr>
            </w:pPr>
            <w:r w:rsidRPr="00EC51FE">
              <w:rPr>
                <w:sz w:val="22"/>
                <w:szCs w:val="22"/>
                <w:lang w:val="es-ES_tradnl" w:eastAsia="en-GB"/>
              </w:rPr>
              <w:t>Socialistas y Demócratas / Partido Socialista Obrero Español (PSOE)</w:t>
            </w:r>
          </w:p>
        </w:tc>
        <w:tc>
          <w:tcPr>
            <w:tcW w:w="1701" w:type="dxa"/>
            <w:noWrap/>
            <w:vAlign w:val="bottom"/>
            <w:hideMark/>
          </w:tcPr>
          <w:p w14:paraId="044E39A9" w14:textId="3B3DE332" w:rsidR="00331634" w:rsidRPr="00EC51FE" w:rsidRDefault="003D7765" w:rsidP="00187787">
            <w:pPr>
              <w:jc w:val="center"/>
              <w:rPr>
                <w:sz w:val="22"/>
                <w:szCs w:val="22"/>
                <w:lang w:val="es-ES_tradnl" w:eastAsia="en-GB"/>
              </w:rPr>
            </w:pPr>
            <w:r w:rsidRPr="00EC51FE">
              <w:rPr>
                <w:sz w:val="22"/>
                <w:szCs w:val="22"/>
                <w:lang w:val="es-ES_tradnl" w:eastAsia="en-GB"/>
              </w:rPr>
              <w:t>Partido Popular Europeo / Partido Popular (PP)</w:t>
            </w:r>
          </w:p>
        </w:tc>
        <w:tc>
          <w:tcPr>
            <w:tcW w:w="1559" w:type="dxa"/>
            <w:noWrap/>
            <w:vAlign w:val="bottom"/>
            <w:hideMark/>
          </w:tcPr>
          <w:p w14:paraId="4806B1C1" w14:textId="43C8DECE" w:rsidR="00331634" w:rsidRPr="00EC51FE" w:rsidRDefault="00BC718F" w:rsidP="00EC51FE">
            <w:pPr>
              <w:rPr>
                <w:sz w:val="22"/>
                <w:szCs w:val="22"/>
                <w:lang w:val="es-ES_tradnl" w:eastAsia="en-GB"/>
              </w:rPr>
            </w:pPr>
            <w:r>
              <w:rPr>
                <w:sz w:val="22"/>
                <w:szCs w:val="22"/>
                <w:lang w:val="es-ES_tradnl" w:eastAsia="en-GB"/>
              </w:rPr>
              <w:t xml:space="preserve">Alianza de los Demócratas y </w:t>
            </w:r>
            <w:r w:rsidR="00FE39B2" w:rsidRPr="00EC51FE">
              <w:rPr>
                <w:sz w:val="22"/>
                <w:szCs w:val="22"/>
                <w:lang w:val="es-ES_tradnl" w:eastAsia="en-GB"/>
              </w:rPr>
              <w:t>L</w:t>
            </w:r>
            <w:r w:rsidR="003D7765" w:rsidRPr="00EC51FE">
              <w:rPr>
                <w:sz w:val="22"/>
                <w:szCs w:val="22"/>
                <w:lang w:val="es-ES_tradnl" w:eastAsia="en-GB"/>
              </w:rPr>
              <w:t xml:space="preserve">iberales </w:t>
            </w:r>
            <w:r>
              <w:rPr>
                <w:sz w:val="22"/>
                <w:szCs w:val="22"/>
                <w:lang w:val="es-ES_tradnl" w:eastAsia="en-GB"/>
              </w:rPr>
              <w:t>por Europa</w:t>
            </w:r>
            <w:r w:rsidR="003D7765" w:rsidRPr="00EC51FE">
              <w:rPr>
                <w:sz w:val="22"/>
                <w:szCs w:val="22"/>
                <w:lang w:val="es-ES_tradnl" w:eastAsia="en-GB"/>
              </w:rPr>
              <w:t xml:space="preserve"> </w:t>
            </w:r>
            <w:r w:rsidR="00EC51FE">
              <w:rPr>
                <w:sz w:val="22"/>
                <w:szCs w:val="22"/>
                <w:lang w:val="es-ES_tradnl" w:eastAsia="en-GB"/>
              </w:rPr>
              <w:t>(</w:t>
            </w:r>
            <w:r w:rsidR="009A6A5B" w:rsidRPr="00EC51FE">
              <w:rPr>
                <w:sz w:val="22"/>
                <w:szCs w:val="22"/>
                <w:lang w:val="es-ES_tradnl" w:eastAsia="en-GB"/>
              </w:rPr>
              <w:t>Ciudadanos</w:t>
            </w:r>
            <w:r w:rsidR="00EC51FE">
              <w:rPr>
                <w:sz w:val="22"/>
                <w:szCs w:val="22"/>
                <w:lang w:val="es-ES_tradnl" w:eastAsia="en-GB"/>
              </w:rPr>
              <w:t>)</w:t>
            </w:r>
          </w:p>
        </w:tc>
        <w:tc>
          <w:tcPr>
            <w:tcW w:w="1560" w:type="dxa"/>
            <w:vAlign w:val="bottom"/>
            <w:hideMark/>
          </w:tcPr>
          <w:p w14:paraId="43DE1D25" w14:textId="38DC26DD" w:rsidR="00331634" w:rsidRPr="00EC51FE" w:rsidRDefault="00EC51FE" w:rsidP="00187787">
            <w:pPr>
              <w:rPr>
                <w:sz w:val="22"/>
                <w:szCs w:val="22"/>
                <w:lang w:val="es-ES_tradnl" w:eastAsia="en-GB"/>
              </w:rPr>
            </w:pPr>
            <w:r>
              <w:rPr>
                <w:sz w:val="22"/>
                <w:szCs w:val="22"/>
                <w:lang w:val="es-ES_tradnl" w:eastAsia="en-GB"/>
              </w:rPr>
              <w:t>Conservadores y Reformistas Europeos</w:t>
            </w:r>
          </w:p>
          <w:p w14:paraId="3B10DABA" w14:textId="3125DAC0" w:rsidR="00331634" w:rsidRPr="00EC51FE" w:rsidRDefault="00331634" w:rsidP="00187787">
            <w:pPr>
              <w:rPr>
                <w:sz w:val="22"/>
                <w:szCs w:val="22"/>
                <w:lang w:val="es-ES_tradnl" w:eastAsia="en-GB"/>
              </w:rPr>
            </w:pPr>
          </w:p>
        </w:tc>
        <w:tc>
          <w:tcPr>
            <w:tcW w:w="519" w:type="dxa"/>
            <w:vAlign w:val="bottom"/>
            <w:hideMark/>
          </w:tcPr>
          <w:p w14:paraId="10A3D396" w14:textId="45F1BF31" w:rsidR="00331634" w:rsidRPr="00EC51FE" w:rsidRDefault="00DC290E" w:rsidP="00187787">
            <w:pPr>
              <w:rPr>
                <w:sz w:val="22"/>
                <w:szCs w:val="22"/>
                <w:lang w:val="es-ES_tradnl" w:eastAsia="en-GB"/>
              </w:rPr>
            </w:pPr>
            <w:r w:rsidRPr="00EC51FE">
              <w:rPr>
                <w:sz w:val="22"/>
                <w:szCs w:val="22"/>
                <w:lang w:val="es-ES_tradnl" w:eastAsia="en-GB"/>
              </w:rPr>
              <w:t>No s</w:t>
            </w:r>
            <w:r w:rsidR="009A6A5B" w:rsidRPr="00EC51FE">
              <w:rPr>
                <w:sz w:val="22"/>
                <w:szCs w:val="22"/>
                <w:lang w:val="es-ES_tradnl" w:eastAsia="en-GB"/>
              </w:rPr>
              <w:t>é</w:t>
            </w:r>
          </w:p>
        </w:tc>
        <w:tc>
          <w:tcPr>
            <w:tcW w:w="519" w:type="dxa"/>
          </w:tcPr>
          <w:p w14:paraId="77F8D5F0" w14:textId="77777777" w:rsidR="00331634" w:rsidRPr="00EC51FE" w:rsidRDefault="00331634" w:rsidP="00187787">
            <w:pPr>
              <w:rPr>
                <w:sz w:val="22"/>
                <w:szCs w:val="22"/>
                <w:lang w:val="es-ES_tradnl" w:eastAsia="en-GB"/>
              </w:rPr>
            </w:pPr>
          </w:p>
        </w:tc>
      </w:tr>
      <w:tr w:rsidR="00331634" w:rsidRPr="009A1EDD" w14:paraId="15127770" w14:textId="77777777" w:rsidTr="00187787">
        <w:trPr>
          <w:trHeight w:val="275"/>
        </w:trPr>
        <w:tc>
          <w:tcPr>
            <w:tcW w:w="284" w:type="dxa"/>
            <w:noWrap/>
            <w:hideMark/>
          </w:tcPr>
          <w:p w14:paraId="140A3C40" w14:textId="77777777" w:rsidR="00331634" w:rsidRPr="00EC51FE" w:rsidRDefault="00331634" w:rsidP="00187787">
            <w:pPr>
              <w:rPr>
                <w:sz w:val="22"/>
                <w:szCs w:val="22"/>
                <w:lang w:val="es-ES_tradnl" w:eastAsia="en-GB"/>
              </w:rPr>
            </w:pPr>
            <w:r w:rsidRPr="00EC51FE">
              <w:rPr>
                <w:sz w:val="22"/>
                <w:szCs w:val="22"/>
                <w:lang w:val="es-ES_tradnl" w:eastAsia="en-GB"/>
              </w:rPr>
              <w:lastRenderedPageBreak/>
              <w:t>1</w:t>
            </w:r>
          </w:p>
        </w:tc>
        <w:tc>
          <w:tcPr>
            <w:tcW w:w="2552" w:type="dxa"/>
            <w:hideMark/>
          </w:tcPr>
          <w:p w14:paraId="67B616F3" w14:textId="0CE1FBF6" w:rsidR="00331634" w:rsidRPr="00EC51FE" w:rsidRDefault="00B074AE" w:rsidP="00187787">
            <w:pPr>
              <w:rPr>
                <w:sz w:val="22"/>
                <w:szCs w:val="22"/>
                <w:lang w:val="es-ES_tradnl" w:eastAsia="en-GB"/>
              </w:rPr>
            </w:pPr>
            <w:r w:rsidRPr="00B074AE">
              <w:rPr>
                <w:sz w:val="22"/>
                <w:szCs w:val="22"/>
                <w:lang w:val="en-GB" w:eastAsia="en-GB"/>
              </w:rPr>
              <w:t>Manfred Weber</w:t>
            </w:r>
          </w:p>
        </w:tc>
        <w:tc>
          <w:tcPr>
            <w:tcW w:w="1559" w:type="dxa"/>
            <w:noWrap/>
            <w:vAlign w:val="center"/>
            <w:hideMark/>
          </w:tcPr>
          <w:p w14:paraId="4F9B4EDB" w14:textId="77777777" w:rsidR="00331634" w:rsidRPr="00EC51FE" w:rsidRDefault="00331634" w:rsidP="00187787">
            <w:pPr>
              <w:jc w:val="center"/>
              <w:rPr>
                <w:sz w:val="22"/>
                <w:szCs w:val="22"/>
                <w:lang w:val="es-ES_tradnl" w:eastAsia="en-GB"/>
              </w:rPr>
            </w:pPr>
            <w:r w:rsidRPr="00EC51FE">
              <w:rPr>
                <w:sz w:val="22"/>
                <w:szCs w:val="22"/>
                <w:lang w:val="es-ES_tradnl" w:eastAsia="en-GB"/>
              </w:rPr>
              <w:t>1</w:t>
            </w:r>
          </w:p>
        </w:tc>
        <w:tc>
          <w:tcPr>
            <w:tcW w:w="1701" w:type="dxa"/>
            <w:noWrap/>
            <w:vAlign w:val="center"/>
            <w:hideMark/>
          </w:tcPr>
          <w:p w14:paraId="142CF496" w14:textId="77777777" w:rsidR="00331634" w:rsidRPr="00EC51FE" w:rsidRDefault="00331634" w:rsidP="00187787">
            <w:pPr>
              <w:jc w:val="center"/>
              <w:rPr>
                <w:sz w:val="22"/>
                <w:szCs w:val="22"/>
                <w:lang w:val="es-ES_tradnl" w:eastAsia="en-GB"/>
              </w:rPr>
            </w:pPr>
            <w:r w:rsidRPr="00EC51FE">
              <w:rPr>
                <w:sz w:val="22"/>
                <w:szCs w:val="22"/>
                <w:lang w:val="es-ES_tradnl" w:eastAsia="en-GB"/>
              </w:rPr>
              <w:t>2</w:t>
            </w:r>
          </w:p>
        </w:tc>
        <w:tc>
          <w:tcPr>
            <w:tcW w:w="1559" w:type="dxa"/>
            <w:noWrap/>
            <w:vAlign w:val="center"/>
            <w:hideMark/>
          </w:tcPr>
          <w:p w14:paraId="1BAFEDD8" w14:textId="77777777" w:rsidR="00331634" w:rsidRPr="00EC51FE" w:rsidRDefault="00331634" w:rsidP="00187787">
            <w:pPr>
              <w:rPr>
                <w:sz w:val="22"/>
                <w:szCs w:val="22"/>
                <w:lang w:val="es-ES_tradnl" w:eastAsia="en-GB"/>
              </w:rPr>
            </w:pPr>
            <w:r w:rsidRPr="00EC51FE">
              <w:rPr>
                <w:sz w:val="22"/>
                <w:szCs w:val="22"/>
                <w:lang w:val="es-ES_tradnl" w:eastAsia="en-GB"/>
              </w:rPr>
              <w:t>3</w:t>
            </w:r>
          </w:p>
        </w:tc>
        <w:tc>
          <w:tcPr>
            <w:tcW w:w="1560" w:type="dxa"/>
            <w:vAlign w:val="center"/>
            <w:hideMark/>
          </w:tcPr>
          <w:p w14:paraId="474438A8" w14:textId="77777777" w:rsidR="00331634" w:rsidRPr="00EC51FE" w:rsidRDefault="00331634" w:rsidP="00187787">
            <w:pPr>
              <w:rPr>
                <w:sz w:val="22"/>
                <w:szCs w:val="22"/>
                <w:lang w:val="es-ES_tradnl" w:eastAsia="en-GB"/>
              </w:rPr>
            </w:pPr>
            <w:r w:rsidRPr="00EC51FE">
              <w:rPr>
                <w:sz w:val="22"/>
                <w:szCs w:val="22"/>
                <w:lang w:val="es-ES_tradnl" w:eastAsia="en-GB"/>
              </w:rPr>
              <w:t>4</w:t>
            </w:r>
          </w:p>
        </w:tc>
        <w:tc>
          <w:tcPr>
            <w:tcW w:w="519" w:type="dxa"/>
            <w:vAlign w:val="center"/>
            <w:hideMark/>
          </w:tcPr>
          <w:p w14:paraId="1F3E5FEC" w14:textId="1967DEF2" w:rsidR="00331634" w:rsidRPr="00EC51FE" w:rsidRDefault="00331634" w:rsidP="00187787">
            <w:pPr>
              <w:rPr>
                <w:sz w:val="22"/>
                <w:szCs w:val="22"/>
                <w:lang w:val="es-ES_tradnl" w:eastAsia="en-GB"/>
              </w:rPr>
            </w:pPr>
            <w:r w:rsidRPr="00EC51FE">
              <w:rPr>
                <w:sz w:val="22"/>
                <w:szCs w:val="22"/>
                <w:lang w:val="es-ES_tradnl" w:eastAsia="en-GB"/>
              </w:rPr>
              <w:t>9</w:t>
            </w:r>
            <w:r w:rsidR="00EE3885">
              <w:rPr>
                <w:sz w:val="22"/>
                <w:szCs w:val="22"/>
                <w:lang w:val="es-ES_tradnl" w:eastAsia="en-GB"/>
              </w:rPr>
              <w:t>8</w:t>
            </w:r>
          </w:p>
        </w:tc>
        <w:tc>
          <w:tcPr>
            <w:tcW w:w="519" w:type="dxa"/>
          </w:tcPr>
          <w:p w14:paraId="36F2A0E0" w14:textId="77777777" w:rsidR="00331634" w:rsidRPr="00EC51FE" w:rsidRDefault="00331634" w:rsidP="00187787">
            <w:pPr>
              <w:rPr>
                <w:sz w:val="22"/>
                <w:szCs w:val="22"/>
                <w:lang w:val="es-ES_tradnl" w:eastAsia="en-GB"/>
              </w:rPr>
            </w:pPr>
          </w:p>
        </w:tc>
      </w:tr>
      <w:tr w:rsidR="00331634" w:rsidRPr="009A1EDD" w14:paraId="4574C95C" w14:textId="77777777" w:rsidTr="00187787">
        <w:trPr>
          <w:trHeight w:val="275"/>
        </w:trPr>
        <w:tc>
          <w:tcPr>
            <w:tcW w:w="284" w:type="dxa"/>
            <w:noWrap/>
            <w:hideMark/>
          </w:tcPr>
          <w:p w14:paraId="007CB0CC" w14:textId="77777777" w:rsidR="00331634" w:rsidRPr="00EC51FE" w:rsidRDefault="00331634" w:rsidP="00187787">
            <w:pPr>
              <w:rPr>
                <w:sz w:val="22"/>
                <w:szCs w:val="22"/>
                <w:lang w:val="es-ES_tradnl" w:eastAsia="en-GB"/>
              </w:rPr>
            </w:pPr>
            <w:r w:rsidRPr="00EC51FE">
              <w:rPr>
                <w:sz w:val="22"/>
                <w:szCs w:val="22"/>
                <w:lang w:val="es-ES_tradnl" w:eastAsia="en-GB"/>
              </w:rPr>
              <w:t>2</w:t>
            </w:r>
          </w:p>
        </w:tc>
        <w:tc>
          <w:tcPr>
            <w:tcW w:w="2552" w:type="dxa"/>
            <w:hideMark/>
          </w:tcPr>
          <w:p w14:paraId="4A9742EC" w14:textId="4B3A672C" w:rsidR="00331634" w:rsidRPr="00EC51FE" w:rsidRDefault="00AA0A70" w:rsidP="00AA0A70">
            <w:pPr>
              <w:rPr>
                <w:sz w:val="22"/>
                <w:szCs w:val="22"/>
                <w:lang w:val="es-ES_tradnl" w:eastAsia="en-GB"/>
              </w:rPr>
            </w:pPr>
            <w:r w:rsidRPr="00AA0A70">
              <w:rPr>
                <w:sz w:val="22"/>
                <w:szCs w:val="22"/>
                <w:lang w:val="en-GB" w:eastAsia="en-GB"/>
              </w:rPr>
              <w:t>Frans Timmermans</w:t>
            </w:r>
          </w:p>
        </w:tc>
        <w:tc>
          <w:tcPr>
            <w:tcW w:w="1559" w:type="dxa"/>
            <w:noWrap/>
            <w:vAlign w:val="center"/>
            <w:hideMark/>
          </w:tcPr>
          <w:p w14:paraId="27EF3626" w14:textId="77777777" w:rsidR="00331634" w:rsidRPr="00EC51FE" w:rsidRDefault="00331634" w:rsidP="00187787">
            <w:pPr>
              <w:jc w:val="center"/>
              <w:rPr>
                <w:sz w:val="22"/>
                <w:szCs w:val="22"/>
                <w:lang w:val="es-ES_tradnl" w:eastAsia="en-GB"/>
              </w:rPr>
            </w:pPr>
            <w:r w:rsidRPr="00EC51FE">
              <w:rPr>
                <w:sz w:val="22"/>
                <w:szCs w:val="22"/>
                <w:lang w:val="es-ES_tradnl" w:eastAsia="en-GB"/>
              </w:rPr>
              <w:t>1</w:t>
            </w:r>
          </w:p>
        </w:tc>
        <w:tc>
          <w:tcPr>
            <w:tcW w:w="1701" w:type="dxa"/>
            <w:noWrap/>
            <w:vAlign w:val="center"/>
            <w:hideMark/>
          </w:tcPr>
          <w:p w14:paraId="1EFD09A7" w14:textId="77777777" w:rsidR="00331634" w:rsidRPr="00EC51FE" w:rsidRDefault="00331634" w:rsidP="00187787">
            <w:pPr>
              <w:jc w:val="center"/>
              <w:rPr>
                <w:sz w:val="22"/>
                <w:szCs w:val="22"/>
                <w:lang w:val="es-ES_tradnl" w:eastAsia="en-GB"/>
              </w:rPr>
            </w:pPr>
            <w:r w:rsidRPr="00EC51FE">
              <w:rPr>
                <w:sz w:val="22"/>
                <w:szCs w:val="22"/>
                <w:lang w:val="es-ES_tradnl" w:eastAsia="en-GB"/>
              </w:rPr>
              <w:t>2</w:t>
            </w:r>
          </w:p>
        </w:tc>
        <w:tc>
          <w:tcPr>
            <w:tcW w:w="1559" w:type="dxa"/>
            <w:noWrap/>
            <w:vAlign w:val="center"/>
            <w:hideMark/>
          </w:tcPr>
          <w:p w14:paraId="6C6807D5" w14:textId="77777777" w:rsidR="00331634" w:rsidRPr="00EC51FE" w:rsidRDefault="00331634" w:rsidP="00187787">
            <w:pPr>
              <w:rPr>
                <w:sz w:val="22"/>
                <w:szCs w:val="22"/>
                <w:lang w:val="es-ES_tradnl" w:eastAsia="en-GB"/>
              </w:rPr>
            </w:pPr>
            <w:r w:rsidRPr="00EC51FE">
              <w:rPr>
                <w:sz w:val="22"/>
                <w:szCs w:val="22"/>
                <w:lang w:val="es-ES_tradnl" w:eastAsia="en-GB"/>
              </w:rPr>
              <w:t>3</w:t>
            </w:r>
          </w:p>
        </w:tc>
        <w:tc>
          <w:tcPr>
            <w:tcW w:w="1560" w:type="dxa"/>
            <w:vAlign w:val="center"/>
            <w:hideMark/>
          </w:tcPr>
          <w:p w14:paraId="6E01711C" w14:textId="77777777" w:rsidR="00331634" w:rsidRPr="00EC51FE" w:rsidRDefault="00331634" w:rsidP="00187787">
            <w:pPr>
              <w:rPr>
                <w:sz w:val="22"/>
                <w:szCs w:val="22"/>
                <w:lang w:val="es-ES_tradnl" w:eastAsia="en-GB"/>
              </w:rPr>
            </w:pPr>
            <w:r w:rsidRPr="00EC51FE">
              <w:rPr>
                <w:sz w:val="22"/>
                <w:szCs w:val="22"/>
                <w:lang w:val="es-ES_tradnl" w:eastAsia="en-GB"/>
              </w:rPr>
              <w:t>4</w:t>
            </w:r>
          </w:p>
        </w:tc>
        <w:tc>
          <w:tcPr>
            <w:tcW w:w="519" w:type="dxa"/>
            <w:vAlign w:val="center"/>
            <w:hideMark/>
          </w:tcPr>
          <w:p w14:paraId="485D2D64" w14:textId="03153CE7" w:rsidR="00331634" w:rsidRPr="00EC51FE" w:rsidRDefault="00331634" w:rsidP="00187787">
            <w:pPr>
              <w:rPr>
                <w:sz w:val="22"/>
                <w:szCs w:val="22"/>
                <w:lang w:val="es-ES_tradnl" w:eastAsia="en-GB"/>
              </w:rPr>
            </w:pPr>
            <w:r w:rsidRPr="00EC51FE">
              <w:rPr>
                <w:sz w:val="22"/>
                <w:szCs w:val="22"/>
                <w:lang w:val="es-ES_tradnl" w:eastAsia="en-GB"/>
              </w:rPr>
              <w:t>9</w:t>
            </w:r>
            <w:r w:rsidR="00EE3885">
              <w:rPr>
                <w:sz w:val="22"/>
                <w:szCs w:val="22"/>
                <w:lang w:val="es-ES_tradnl" w:eastAsia="en-GB"/>
              </w:rPr>
              <w:t>8</w:t>
            </w:r>
          </w:p>
        </w:tc>
        <w:tc>
          <w:tcPr>
            <w:tcW w:w="519" w:type="dxa"/>
          </w:tcPr>
          <w:p w14:paraId="39A336A9" w14:textId="77777777" w:rsidR="00331634" w:rsidRPr="00EC51FE" w:rsidRDefault="00331634" w:rsidP="00187787">
            <w:pPr>
              <w:rPr>
                <w:sz w:val="22"/>
                <w:szCs w:val="22"/>
                <w:lang w:val="es-ES_tradnl" w:eastAsia="en-GB"/>
              </w:rPr>
            </w:pPr>
          </w:p>
        </w:tc>
      </w:tr>
      <w:tr w:rsidR="00331634" w:rsidRPr="009A1EDD" w14:paraId="022FE7D4" w14:textId="77777777" w:rsidTr="00187787">
        <w:trPr>
          <w:trHeight w:val="249"/>
        </w:trPr>
        <w:tc>
          <w:tcPr>
            <w:tcW w:w="284" w:type="dxa"/>
            <w:noWrap/>
            <w:hideMark/>
          </w:tcPr>
          <w:p w14:paraId="2C5DB1B4" w14:textId="77777777" w:rsidR="00331634" w:rsidRPr="00EC51FE" w:rsidRDefault="00331634" w:rsidP="00187787">
            <w:pPr>
              <w:rPr>
                <w:sz w:val="22"/>
                <w:szCs w:val="22"/>
                <w:lang w:val="es-ES_tradnl" w:eastAsia="en-GB"/>
              </w:rPr>
            </w:pPr>
            <w:r w:rsidRPr="00EC51FE">
              <w:rPr>
                <w:sz w:val="22"/>
                <w:szCs w:val="22"/>
                <w:lang w:val="es-ES_tradnl" w:eastAsia="en-GB"/>
              </w:rPr>
              <w:t>3</w:t>
            </w:r>
          </w:p>
        </w:tc>
        <w:tc>
          <w:tcPr>
            <w:tcW w:w="2552" w:type="dxa"/>
            <w:hideMark/>
          </w:tcPr>
          <w:p w14:paraId="545F999F" w14:textId="4B3D1CF3" w:rsidR="00BC718F" w:rsidRDefault="00EC51FE" w:rsidP="00BC718F">
            <w:pPr>
              <w:rPr>
                <w:sz w:val="22"/>
                <w:szCs w:val="22"/>
                <w:lang w:val="es-ES_tradnl" w:eastAsia="en-GB"/>
              </w:rPr>
            </w:pPr>
            <w:r>
              <w:rPr>
                <w:sz w:val="22"/>
                <w:szCs w:val="22"/>
                <w:lang w:val="es-ES_tradnl" w:eastAsia="en-GB"/>
              </w:rPr>
              <w:t>Jan Zahradil</w:t>
            </w:r>
          </w:p>
          <w:p w14:paraId="217713B8" w14:textId="73425FBC" w:rsidR="00BC718F" w:rsidRPr="00EC51FE" w:rsidRDefault="00BC718F" w:rsidP="00BC718F">
            <w:pPr>
              <w:rPr>
                <w:sz w:val="22"/>
                <w:szCs w:val="22"/>
                <w:lang w:val="es-ES_tradnl" w:eastAsia="en-GB"/>
              </w:rPr>
            </w:pPr>
          </w:p>
        </w:tc>
        <w:tc>
          <w:tcPr>
            <w:tcW w:w="1559" w:type="dxa"/>
            <w:noWrap/>
            <w:vAlign w:val="center"/>
            <w:hideMark/>
          </w:tcPr>
          <w:p w14:paraId="703C3EB3" w14:textId="77777777" w:rsidR="00331634" w:rsidRPr="00EC51FE" w:rsidRDefault="00331634" w:rsidP="00187787">
            <w:pPr>
              <w:jc w:val="center"/>
              <w:rPr>
                <w:sz w:val="22"/>
                <w:szCs w:val="22"/>
                <w:lang w:val="es-ES_tradnl" w:eastAsia="en-GB"/>
              </w:rPr>
            </w:pPr>
            <w:r w:rsidRPr="00EC51FE">
              <w:rPr>
                <w:sz w:val="22"/>
                <w:szCs w:val="22"/>
                <w:lang w:val="es-ES_tradnl" w:eastAsia="en-GB"/>
              </w:rPr>
              <w:t>1</w:t>
            </w:r>
          </w:p>
        </w:tc>
        <w:tc>
          <w:tcPr>
            <w:tcW w:w="1701" w:type="dxa"/>
            <w:noWrap/>
            <w:vAlign w:val="center"/>
            <w:hideMark/>
          </w:tcPr>
          <w:p w14:paraId="523E5675" w14:textId="77777777" w:rsidR="00331634" w:rsidRPr="00EC51FE" w:rsidRDefault="00331634" w:rsidP="00187787">
            <w:pPr>
              <w:jc w:val="center"/>
              <w:rPr>
                <w:sz w:val="22"/>
                <w:szCs w:val="22"/>
                <w:lang w:val="es-ES_tradnl" w:eastAsia="en-GB"/>
              </w:rPr>
            </w:pPr>
            <w:r w:rsidRPr="00EC51FE">
              <w:rPr>
                <w:sz w:val="22"/>
                <w:szCs w:val="22"/>
                <w:lang w:val="es-ES_tradnl" w:eastAsia="en-GB"/>
              </w:rPr>
              <w:t>2</w:t>
            </w:r>
          </w:p>
        </w:tc>
        <w:tc>
          <w:tcPr>
            <w:tcW w:w="1559" w:type="dxa"/>
            <w:noWrap/>
            <w:vAlign w:val="center"/>
            <w:hideMark/>
          </w:tcPr>
          <w:p w14:paraId="3C87A30A" w14:textId="77777777" w:rsidR="00331634" w:rsidRPr="00EC51FE" w:rsidRDefault="00331634" w:rsidP="00187787">
            <w:pPr>
              <w:rPr>
                <w:sz w:val="22"/>
                <w:szCs w:val="22"/>
                <w:lang w:val="es-ES_tradnl" w:eastAsia="en-GB"/>
              </w:rPr>
            </w:pPr>
            <w:r w:rsidRPr="00EC51FE">
              <w:rPr>
                <w:sz w:val="22"/>
                <w:szCs w:val="22"/>
                <w:lang w:val="es-ES_tradnl" w:eastAsia="en-GB"/>
              </w:rPr>
              <w:t>3</w:t>
            </w:r>
          </w:p>
        </w:tc>
        <w:tc>
          <w:tcPr>
            <w:tcW w:w="1560" w:type="dxa"/>
            <w:vAlign w:val="center"/>
            <w:hideMark/>
          </w:tcPr>
          <w:p w14:paraId="3A869CFC" w14:textId="77777777" w:rsidR="00331634" w:rsidRPr="00EC51FE" w:rsidRDefault="00331634" w:rsidP="00187787">
            <w:pPr>
              <w:rPr>
                <w:sz w:val="22"/>
                <w:szCs w:val="22"/>
                <w:lang w:val="es-ES_tradnl" w:eastAsia="en-GB"/>
              </w:rPr>
            </w:pPr>
            <w:r w:rsidRPr="00EC51FE">
              <w:rPr>
                <w:sz w:val="22"/>
                <w:szCs w:val="22"/>
                <w:lang w:val="es-ES_tradnl" w:eastAsia="en-GB"/>
              </w:rPr>
              <w:t>4</w:t>
            </w:r>
          </w:p>
        </w:tc>
        <w:tc>
          <w:tcPr>
            <w:tcW w:w="519" w:type="dxa"/>
            <w:vAlign w:val="center"/>
            <w:hideMark/>
          </w:tcPr>
          <w:p w14:paraId="59414E08" w14:textId="56060BB5" w:rsidR="00331634" w:rsidRPr="00EC51FE" w:rsidRDefault="00331634" w:rsidP="00187787">
            <w:pPr>
              <w:rPr>
                <w:sz w:val="22"/>
                <w:szCs w:val="22"/>
                <w:lang w:val="es-ES_tradnl" w:eastAsia="en-GB"/>
              </w:rPr>
            </w:pPr>
            <w:r w:rsidRPr="00EC51FE">
              <w:rPr>
                <w:sz w:val="22"/>
                <w:szCs w:val="22"/>
                <w:lang w:val="es-ES_tradnl" w:eastAsia="en-GB"/>
              </w:rPr>
              <w:t>9</w:t>
            </w:r>
            <w:r w:rsidR="00EE3885">
              <w:rPr>
                <w:sz w:val="22"/>
                <w:szCs w:val="22"/>
                <w:lang w:val="es-ES_tradnl" w:eastAsia="en-GB"/>
              </w:rPr>
              <w:t>8</w:t>
            </w:r>
          </w:p>
        </w:tc>
        <w:tc>
          <w:tcPr>
            <w:tcW w:w="519" w:type="dxa"/>
          </w:tcPr>
          <w:p w14:paraId="395B649F" w14:textId="77777777" w:rsidR="00331634" w:rsidRPr="00EC51FE" w:rsidRDefault="00331634" w:rsidP="00187787">
            <w:pPr>
              <w:rPr>
                <w:sz w:val="22"/>
                <w:szCs w:val="22"/>
                <w:lang w:val="es-ES_tradnl" w:eastAsia="en-GB"/>
              </w:rPr>
            </w:pPr>
          </w:p>
        </w:tc>
      </w:tr>
    </w:tbl>
    <w:p w14:paraId="61A52DB7" w14:textId="77777777" w:rsidR="00BF4BF5" w:rsidRPr="00A0538C" w:rsidRDefault="00BF4BF5" w:rsidP="00BF4BF5">
      <w:pPr>
        <w:pStyle w:val="HTMLPreformatted"/>
        <w:shd w:val="clear" w:color="auto" w:fill="FFFFFF"/>
        <w:rPr>
          <w:rFonts w:ascii="Times New Roman" w:hAnsi="Times New Roman" w:cs="Times New Roman"/>
          <w:b/>
          <w:color w:val="212121"/>
          <w:sz w:val="22"/>
          <w:szCs w:val="22"/>
          <w:lang w:val="es-ES_tradnl"/>
        </w:rPr>
      </w:pPr>
    </w:p>
    <w:p w14:paraId="18D7C024" w14:textId="6ABA3795" w:rsidR="00BF4BF5" w:rsidRPr="00A0538C" w:rsidRDefault="00D81522" w:rsidP="00BF4BF5">
      <w:pPr>
        <w:pStyle w:val="HTMLPreformatted"/>
        <w:shd w:val="clear" w:color="auto" w:fill="FFFFFF"/>
        <w:rPr>
          <w:rFonts w:ascii="Times New Roman" w:hAnsi="Times New Roman" w:cs="Times New Roman"/>
          <w:color w:val="212121"/>
          <w:sz w:val="22"/>
          <w:szCs w:val="22"/>
          <w:lang w:val="es-ES_tradnl"/>
        </w:rPr>
      </w:pPr>
      <w:r w:rsidRPr="00D81522">
        <w:rPr>
          <w:rFonts w:ascii="Times New Roman" w:hAnsi="Times New Roman" w:cs="Times New Roman"/>
          <w:color w:val="212121"/>
          <w:sz w:val="22"/>
          <w:szCs w:val="22"/>
          <w:lang w:val="es-ES_tradnl"/>
        </w:rPr>
        <w:t>Q28</w:t>
      </w:r>
      <w:r w:rsidR="00BF4BF5" w:rsidRPr="00A0538C">
        <w:rPr>
          <w:rFonts w:ascii="Times New Roman" w:hAnsi="Times New Roman" w:cs="Times New Roman"/>
          <w:color w:val="212121"/>
          <w:sz w:val="22"/>
          <w:szCs w:val="22"/>
          <w:lang w:val="es-ES_tradnl"/>
        </w:rPr>
        <w:t xml:space="preserve"> Los británicos han decidido abandonar la Unión Europea, ¿cuáles cree que serán las consecuencias de esta decisión</w:t>
      </w:r>
      <w:r w:rsidR="009A6A5B" w:rsidRPr="00A0538C">
        <w:rPr>
          <w:rFonts w:ascii="Times New Roman" w:hAnsi="Times New Roman" w:cs="Times New Roman"/>
          <w:color w:val="212121"/>
          <w:sz w:val="22"/>
          <w:szCs w:val="22"/>
          <w:lang w:val="es-ES_tradnl"/>
        </w:rPr>
        <w:t>, si las hubiera,</w:t>
      </w:r>
      <w:r w:rsidR="00BF4BF5" w:rsidRPr="00A0538C">
        <w:rPr>
          <w:rFonts w:ascii="Times New Roman" w:hAnsi="Times New Roman" w:cs="Times New Roman"/>
          <w:color w:val="212121"/>
          <w:sz w:val="22"/>
          <w:szCs w:val="22"/>
          <w:lang w:val="es-ES_tradnl"/>
        </w:rPr>
        <w:t xml:space="preserve"> para el Reino Unido?</w:t>
      </w:r>
    </w:p>
    <w:p w14:paraId="27F2E5D1" w14:textId="77777777" w:rsidR="00BF4BF5" w:rsidRPr="000B166C" w:rsidRDefault="00BF4BF5" w:rsidP="00BF4BF5">
      <w:pPr>
        <w:pStyle w:val="HTMLPreformatted"/>
        <w:shd w:val="clear" w:color="auto" w:fill="FFFFFF"/>
        <w:rPr>
          <w:rFonts w:ascii="Times New Roman" w:hAnsi="Times New Roman" w:cs="Times New Roman"/>
          <w:color w:val="212121"/>
          <w:sz w:val="22"/>
          <w:szCs w:val="22"/>
          <w:lang w:val="es-ES_tradnl"/>
        </w:rPr>
      </w:pPr>
    </w:p>
    <w:p w14:paraId="2C675A5E" w14:textId="77777777" w:rsidR="00BF4BF5" w:rsidRPr="000B166C" w:rsidRDefault="00BF4BF5" w:rsidP="00BF4BF5">
      <w:pPr>
        <w:pStyle w:val="HTMLPreformatted"/>
        <w:shd w:val="clear" w:color="auto" w:fill="FFFFFF"/>
        <w:rPr>
          <w:rFonts w:ascii="Times New Roman" w:hAnsi="Times New Roman" w:cs="Times New Roman"/>
          <w:color w:val="212121"/>
          <w:sz w:val="22"/>
          <w:szCs w:val="22"/>
          <w:lang w:val="es-ES_tradnl"/>
        </w:rPr>
      </w:pPr>
      <w:r w:rsidRPr="000B166C">
        <w:rPr>
          <w:rFonts w:ascii="Times New Roman" w:hAnsi="Times New Roman" w:cs="Times New Roman"/>
          <w:color w:val="212121"/>
          <w:sz w:val="22"/>
          <w:szCs w:val="22"/>
          <w:lang w:val="es-ES_tradnl"/>
        </w:rPr>
        <w:t>1 Reino Unido estará mejor.</w:t>
      </w:r>
    </w:p>
    <w:p w14:paraId="1402A104" w14:textId="77777777" w:rsidR="00BF4BF5" w:rsidRPr="000B166C" w:rsidRDefault="00BF4BF5" w:rsidP="00BF4BF5">
      <w:pPr>
        <w:pStyle w:val="HTMLPreformatted"/>
        <w:shd w:val="clear" w:color="auto" w:fill="FFFFFF"/>
        <w:rPr>
          <w:rFonts w:ascii="Times New Roman" w:hAnsi="Times New Roman" w:cs="Times New Roman"/>
          <w:color w:val="212121"/>
          <w:sz w:val="22"/>
          <w:szCs w:val="22"/>
          <w:lang w:val="es-ES_tradnl"/>
        </w:rPr>
      </w:pPr>
      <w:r w:rsidRPr="000B166C">
        <w:rPr>
          <w:rFonts w:ascii="Times New Roman" w:hAnsi="Times New Roman" w:cs="Times New Roman"/>
          <w:color w:val="212121"/>
          <w:sz w:val="22"/>
          <w:szCs w:val="22"/>
          <w:lang w:val="es-ES_tradnl"/>
        </w:rPr>
        <w:t>2 No habrá un cambio significativo.</w:t>
      </w:r>
    </w:p>
    <w:p w14:paraId="43E7DA43" w14:textId="77777777" w:rsidR="00BF4BF5" w:rsidRPr="000B166C" w:rsidRDefault="00BF4BF5" w:rsidP="00BF4BF5">
      <w:pPr>
        <w:pStyle w:val="HTMLPreformatted"/>
        <w:shd w:val="clear" w:color="auto" w:fill="FFFFFF"/>
        <w:rPr>
          <w:rFonts w:ascii="Times New Roman" w:hAnsi="Times New Roman" w:cs="Times New Roman"/>
          <w:color w:val="212121"/>
          <w:sz w:val="22"/>
          <w:szCs w:val="22"/>
          <w:lang w:val="es-ES_tradnl"/>
        </w:rPr>
      </w:pPr>
      <w:r w:rsidRPr="000B166C">
        <w:rPr>
          <w:rFonts w:ascii="Times New Roman" w:hAnsi="Times New Roman" w:cs="Times New Roman"/>
          <w:color w:val="212121"/>
          <w:sz w:val="22"/>
          <w:szCs w:val="22"/>
          <w:lang w:val="es-ES_tradnl"/>
        </w:rPr>
        <w:t>3 Reino Unido estará peor.</w:t>
      </w:r>
    </w:p>
    <w:p w14:paraId="7D6EFAE7" w14:textId="77777777" w:rsidR="00BF4BF5" w:rsidRPr="000B166C" w:rsidRDefault="00BF4BF5" w:rsidP="00BF4BF5">
      <w:pPr>
        <w:pStyle w:val="HTMLPreformatted"/>
        <w:shd w:val="clear" w:color="auto" w:fill="FFFFFF"/>
        <w:rPr>
          <w:rFonts w:ascii="Times New Roman" w:hAnsi="Times New Roman" w:cs="Times New Roman"/>
          <w:color w:val="212121"/>
          <w:sz w:val="22"/>
          <w:szCs w:val="22"/>
          <w:lang w:val="es-ES_tradnl"/>
        </w:rPr>
      </w:pPr>
    </w:p>
    <w:p w14:paraId="259C6974" w14:textId="038DD4B2" w:rsidR="00BF4BF5" w:rsidRPr="00BC718F" w:rsidRDefault="00D81522" w:rsidP="00BF4BF5">
      <w:pPr>
        <w:pStyle w:val="HTMLPreformatted"/>
        <w:shd w:val="clear" w:color="auto" w:fill="FFFFFF"/>
        <w:rPr>
          <w:color w:val="212121"/>
          <w:sz w:val="22"/>
          <w:szCs w:val="22"/>
          <w:lang w:val="es-ES_tradnl"/>
        </w:rPr>
      </w:pPr>
      <w:r w:rsidRPr="00D81522">
        <w:rPr>
          <w:rFonts w:ascii="Times New Roman" w:hAnsi="Times New Roman" w:cs="Times New Roman"/>
          <w:color w:val="212121"/>
          <w:sz w:val="22"/>
          <w:szCs w:val="22"/>
          <w:lang w:val="es-ES_tradnl"/>
        </w:rPr>
        <w:t>Q29</w:t>
      </w:r>
      <w:r w:rsidR="00BF4BF5" w:rsidRPr="00BC718F">
        <w:rPr>
          <w:rFonts w:ascii="Times New Roman" w:hAnsi="Times New Roman" w:cs="Times New Roman"/>
          <w:color w:val="212121"/>
          <w:sz w:val="22"/>
          <w:szCs w:val="22"/>
          <w:lang w:val="es-ES_tradnl"/>
        </w:rPr>
        <w:t xml:space="preserve"> Los británicos han decidido abandonar la Unión Europea, , ¿cuáles cree que serán las consecuencias de esta decisión para España, si las hubiera?</w:t>
      </w:r>
    </w:p>
    <w:p w14:paraId="7C865297" w14:textId="77777777" w:rsidR="00BF4BF5" w:rsidRPr="00BC718F"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r w:rsidRPr="00BC718F">
        <w:rPr>
          <w:color w:val="212121"/>
          <w:sz w:val="22"/>
          <w:szCs w:val="22"/>
          <w:shd w:val="clear" w:color="auto" w:fill="FFFFFF"/>
          <w:lang w:val="es-ES_tradnl"/>
        </w:rPr>
        <w:t xml:space="preserve">1 España estará mejor. </w:t>
      </w:r>
    </w:p>
    <w:p w14:paraId="481B67B0" w14:textId="77777777" w:rsidR="00BF4BF5" w:rsidRPr="00BC718F"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r w:rsidRPr="00BC718F">
        <w:rPr>
          <w:color w:val="212121"/>
          <w:sz w:val="22"/>
          <w:szCs w:val="22"/>
          <w:shd w:val="clear" w:color="auto" w:fill="FFFFFF"/>
          <w:lang w:val="es-ES_tradnl"/>
        </w:rPr>
        <w:t xml:space="preserve">2 No habrá un cambio significativo. </w:t>
      </w:r>
    </w:p>
    <w:p w14:paraId="5E659617" w14:textId="77777777" w:rsidR="00BF4BF5" w:rsidRPr="00BC718F"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r w:rsidRPr="00BC718F">
        <w:rPr>
          <w:color w:val="212121"/>
          <w:sz w:val="22"/>
          <w:szCs w:val="22"/>
          <w:shd w:val="clear" w:color="auto" w:fill="FFFFFF"/>
          <w:lang w:val="es-ES_tradnl"/>
        </w:rPr>
        <w:t>3 España estará peor.</w:t>
      </w:r>
    </w:p>
    <w:p w14:paraId="63D9C58C" w14:textId="77777777" w:rsidR="00BF4BF5" w:rsidRPr="000B166C"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p>
    <w:p w14:paraId="347C83D2" w14:textId="7BD8D23F" w:rsidR="00BF4BF5" w:rsidRPr="000B166C" w:rsidRDefault="00D81522"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r w:rsidRPr="00D81522">
        <w:rPr>
          <w:color w:val="212121"/>
          <w:sz w:val="22"/>
          <w:szCs w:val="22"/>
          <w:shd w:val="clear" w:color="auto" w:fill="FFFFFF"/>
          <w:lang w:val="es-ES_tradnl"/>
        </w:rPr>
        <w:t>Q30</w:t>
      </w:r>
      <w:r w:rsidR="00BF4BF5" w:rsidRPr="000B166C">
        <w:rPr>
          <w:color w:val="212121"/>
          <w:sz w:val="22"/>
          <w:szCs w:val="22"/>
          <w:shd w:val="clear" w:color="auto" w:fill="FFFFFF"/>
          <w:lang w:val="es-ES_tradnl"/>
        </w:rPr>
        <w:t xml:space="preserve"> ¿Cuál de </w:t>
      </w:r>
      <w:r w:rsidR="00BF4BF5" w:rsidRPr="000B166C">
        <w:rPr>
          <w:color w:val="212121"/>
          <w:shd w:val="clear" w:color="auto" w:fill="FFFFFF"/>
          <w:lang w:val="es-ES_tradnl"/>
        </w:rPr>
        <w:t xml:space="preserve">las siguientes </w:t>
      </w:r>
      <w:r w:rsidR="00BF4BF5" w:rsidRPr="000B166C">
        <w:rPr>
          <w:color w:val="212121"/>
          <w:sz w:val="22"/>
          <w:szCs w:val="22"/>
          <w:shd w:val="clear" w:color="auto" w:fill="FFFFFF"/>
          <w:lang w:val="es-ES_tradnl"/>
        </w:rPr>
        <w:t xml:space="preserve">afirmaciones representa mejor su visión </w:t>
      </w:r>
      <w:r w:rsidR="00BF4BF5" w:rsidRPr="000B166C">
        <w:rPr>
          <w:color w:val="212121"/>
          <w:shd w:val="clear" w:color="auto" w:fill="FFFFFF"/>
          <w:lang w:val="es-ES_tradnl"/>
        </w:rPr>
        <w:t>acerca de que Gran Bretaña abandone</w:t>
      </w:r>
      <w:r w:rsidR="00BF4BF5" w:rsidRPr="000B166C">
        <w:rPr>
          <w:color w:val="212121"/>
          <w:sz w:val="22"/>
          <w:szCs w:val="22"/>
          <w:shd w:val="clear" w:color="auto" w:fill="FFFFFF"/>
          <w:lang w:val="es-ES_tradnl"/>
        </w:rPr>
        <w:t xml:space="preserve"> la Unión Europea? </w:t>
      </w:r>
    </w:p>
    <w:p w14:paraId="27D9E1B6" w14:textId="77777777" w:rsidR="00BF4BF5" w:rsidRPr="000B166C"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p>
    <w:p w14:paraId="6CB4D576" w14:textId="77777777" w:rsidR="00BF4BF5" w:rsidRPr="000B166C"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r w:rsidRPr="000B166C">
        <w:rPr>
          <w:color w:val="212121"/>
          <w:sz w:val="22"/>
          <w:szCs w:val="22"/>
          <w:shd w:val="clear" w:color="auto" w:fill="FFFFFF"/>
          <w:lang w:val="es-ES_tradnl"/>
        </w:rPr>
        <w:t>1 Gran Bretaña debe</w:t>
      </w:r>
      <w:r w:rsidRPr="000B166C">
        <w:rPr>
          <w:color w:val="212121"/>
          <w:shd w:val="clear" w:color="auto" w:fill="FFFFFF"/>
          <w:lang w:val="es-ES_tradnl"/>
        </w:rPr>
        <w:t>ría</w:t>
      </w:r>
      <w:r w:rsidRPr="000B166C">
        <w:rPr>
          <w:color w:val="212121"/>
          <w:sz w:val="22"/>
          <w:szCs w:val="22"/>
          <w:shd w:val="clear" w:color="auto" w:fill="FFFFFF"/>
          <w:lang w:val="es-ES_tradnl"/>
        </w:rPr>
        <w:t xml:space="preserve"> seguir siendo miembro de la Unión Europea.</w:t>
      </w:r>
    </w:p>
    <w:p w14:paraId="706E019B" w14:textId="3E896707" w:rsidR="00BF4BF5" w:rsidRPr="000B166C"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r w:rsidRPr="000B166C">
        <w:rPr>
          <w:color w:val="212121"/>
          <w:sz w:val="22"/>
          <w:szCs w:val="22"/>
          <w:shd w:val="clear" w:color="auto" w:fill="FFFFFF"/>
          <w:lang w:val="es-ES_tradnl"/>
        </w:rPr>
        <w:t xml:space="preserve">2 Gran Bretaña </w:t>
      </w:r>
      <w:r w:rsidR="009A6A5B" w:rsidRPr="000B166C">
        <w:rPr>
          <w:color w:val="212121"/>
          <w:sz w:val="22"/>
          <w:szCs w:val="22"/>
          <w:shd w:val="clear" w:color="auto" w:fill="FFFFFF"/>
          <w:lang w:val="es-ES_tradnl"/>
        </w:rPr>
        <w:t>hace bien</w:t>
      </w:r>
      <w:r w:rsidRPr="000B166C">
        <w:rPr>
          <w:color w:val="212121"/>
          <w:sz w:val="22"/>
          <w:szCs w:val="22"/>
          <w:shd w:val="clear" w:color="auto" w:fill="FFFFFF"/>
          <w:lang w:val="es-ES_tradnl"/>
        </w:rPr>
        <w:t xml:space="preserve"> en abandonar la Unión Europea.</w:t>
      </w:r>
    </w:p>
    <w:p w14:paraId="47408D52" w14:textId="77777777" w:rsidR="00BF4BF5" w:rsidRPr="000B166C"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2"/>
          <w:szCs w:val="22"/>
          <w:shd w:val="clear" w:color="auto" w:fill="FFFFFF"/>
          <w:lang w:val="es-ES_tradnl"/>
        </w:rPr>
      </w:pPr>
      <w:r w:rsidRPr="000B166C">
        <w:rPr>
          <w:color w:val="212121"/>
          <w:sz w:val="22"/>
          <w:szCs w:val="22"/>
          <w:shd w:val="clear" w:color="auto" w:fill="FFFFFF"/>
          <w:lang w:val="es-ES_tradnl"/>
        </w:rPr>
        <w:t>3 Gran Bretaña nunca debería haberse unido a la Unión Europea.</w:t>
      </w:r>
    </w:p>
    <w:p w14:paraId="127A5FEE" w14:textId="38423FC6" w:rsidR="00BF4BF5" w:rsidRPr="000B166C" w:rsidRDefault="00BF4BF5" w:rsidP="00BF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hd w:val="clear" w:color="auto" w:fill="FFFFFF"/>
          <w:lang w:val="es-ES_tradnl"/>
        </w:rPr>
      </w:pPr>
      <w:r w:rsidRPr="000B166C">
        <w:rPr>
          <w:color w:val="212121"/>
          <w:shd w:val="clear" w:color="auto" w:fill="FFFFFF"/>
          <w:lang w:val="es-ES_tradnl"/>
        </w:rPr>
        <w:t>98 No s</w:t>
      </w:r>
      <w:r w:rsidR="009A6A5B" w:rsidRPr="000B166C">
        <w:rPr>
          <w:color w:val="212121"/>
          <w:shd w:val="clear" w:color="auto" w:fill="FFFFFF"/>
          <w:lang w:val="es-ES_tradnl"/>
        </w:rPr>
        <w:t>é</w:t>
      </w:r>
      <w:r w:rsidRPr="000B166C">
        <w:rPr>
          <w:color w:val="212121"/>
          <w:shd w:val="clear" w:color="auto" w:fill="FFFFFF"/>
          <w:lang w:val="es-ES_tradnl"/>
        </w:rPr>
        <w:t>.</w:t>
      </w:r>
    </w:p>
    <w:p w14:paraId="46316609" w14:textId="77777777" w:rsidR="00331634" w:rsidRPr="000B166C" w:rsidRDefault="00331634" w:rsidP="00331634">
      <w:pPr>
        <w:tabs>
          <w:tab w:val="left" w:pos="1702"/>
        </w:tabs>
        <w:rPr>
          <w:sz w:val="22"/>
          <w:szCs w:val="22"/>
          <w:lang w:val="es-ES_tradnl"/>
        </w:rPr>
      </w:pPr>
    </w:p>
    <w:p w14:paraId="3AD7FFA0" w14:textId="3151AE91" w:rsidR="00331634" w:rsidRPr="000B166C" w:rsidRDefault="00331634" w:rsidP="00331634">
      <w:pPr>
        <w:tabs>
          <w:tab w:val="left" w:pos="1702"/>
          <w:tab w:val="left" w:pos="4537"/>
        </w:tabs>
        <w:rPr>
          <w:sz w:val="22"/>
          <w:szCs w:val="22"/>
          <w:lang w:val="es-ES_tradnl"/>
        </w:rPr>
      </w:pPr>
      <w:r w:rsidRPr="000B166C">
        <w:rPr>
          <w:bCs/>
          <w:sz w:val="22"/>
          <w:szCs w:val="22"/>
          <w:lang w:val="es-ES_tradnl"/>
        </w:rPr>
        <w:t>D1</w:t>
      </w:r>
      <w:r w:rsidRPr="000B166C">
        <w:rPr>
          <w:sz w:val="22"/>
          <w:szCs w:val="22"/>
          <w:lang w:val="es-ES_tradnl"/>
        </w:rPr>
        <w:t xml:space="preserve"> </w:t>
      </w:r>
      <w:r w:rsidR="009A6A5B" w:rsidRPr="000B166C">
        <w:rPr>
          <w:sz w:val="22"/>
          <w:szCs w:val="22"/>
          <w:lang w:val="es-ES_tradnl"/>
        </w:rPr>
        <w:t>¿</w:t>
      </w:r>
      <w:r w:rsidR="00472E2D" w:rsidRPr="000B166C">
        <w:rPr>
          <w:sz w:val="22"/>
          <w:szCs w:val="22"/>
          <w:lang w:val="es-ES_tradnl"/>
        </w:rPr>
        <w:t>Es usted miembro de algún sindicato o lo es algún miembro de su hogar?</w:t>
      </w:r>
      <w:r w:rsidRPr="000B166C">
        <w:rPr>
          <w:sz w:val="22"/>
          <w:szCs w:val="22"/>
          <w:lang w:val="es-ES_tradnl"/>
        </w:rPr>
        <w:t xml:space="preserve"> </w:t>
      </w:r>
    </w:p>
    <w:p w14:paraId="0B767518" w14:textId="189D4685" w:rsidR="00331634" w:rsidRPr="000B166C" w:rsidRDefault="00331634" w:rsidP="00331634">
      <w:pPr>
        <w:tabs>
          <w:tab w:val="left" w:pos="1702"/>
        </w:tabs>
        <w:rPr>
          <w:sz w:val="22"/>
          <w:szCs w:val="22"/>
          <w:lang w:val="es-ES_tradnl"/>
        </w:rPr>
      </w:pPr>
      <w:r w:rsidRPr="000B166C">
        <w:rPr>
          <w:sz w:val="22"/>
          <w:szCs w:val="22"/>
          <w:lang w:val="es-ES_tradnl"/>
        </w:rPr>
        <w:tab/>
      </w:r>
      <w:r w:rsidR="00472E2D" w:rsidRPr="000B166C">
        <w:rPr>
          <w:sz w:val="22"/>
          <w:szCs w:val="22"/>
          <w:lang w:val="es-ES_tradnl"/>
        </w:rPr>
        <w:t>1 Sí, usted es miembro de un sindicato</w:t>
      </w:r>
    </w:p>
    <w:p w14:paraId="2EF722F5" w14:textId="77777777" w:rsidR="00D55EED" w:rsidRPr="000B166C" w:rsidRDefault="00331634" w:rsidP="00331634">
      <w:pPr>
        <w:tabs>
          <w:tab w:val="left" w:pos="1702"/>
        </w:tabs>
        <w:rPr>
          <w:sz w:val="22"/>
          <w:szCs w:val="22"/>
          <w:lang w:val="es-ES_tradnl"/>
        </w:rPr>
      </w:pPr>
      <w:r w:rsidRPr="000B166C">
        <w:rPr>
          <w:sz w:val="22"/>
          <w:szCs w:val="22"/>
          <w:lang w:val="es-ES_tradnl"/>
        </w:rPr>
        <w:tab/>
        <w:t xml:space="preserve">2 </w:t>
      </w:r>
      <w:r w:rsidR="00D55EED" w:rsidRPr="000B166C">
        <w:rPr>
          <w:sz w:val="22"/>
          <w:szCs w:val="22"/>
          <w:lang w:val="es-ES_tradnl"/>
        </w:rPr>
        <w:t>Sí, otra persona de su hogar es miembro de un sindicato</w:t>
      </w:r>
    </w:p>
    <w:p w14:paraId="2206EACE" w14:textId="77777777" w:rsidR="00D55EED" w:rsidRPr="000B166C" w:rsidRDefault="00331634" w:rsidP="00D55EED">
      <w:pPr>
        <w:tabs>
          <w:tab w:val="left" w:pos="1702"/>
        </w:tabs>
        <w:rPr>
          <w:sz w:val="22"/>
          <w:szCs w:val="22"/>
          <w:lang w:val="es-ES_tradnl"/>
        </w:rPr>
      </w:pPr>
      <w:r w:rsidRPr="000B166C">
        <w:rPr>
          <w:sz w:val="22"/>
          <w:szCs w:val="22"/>
          <w:lang w:val="es-ES_tradnl"/>
        </w:rPr>
        <w:tab/>
        <w:t xml:space="preserve">3 </w:t>
      </w:r>
      <w:r w:rsidR="00D55EED" w:rsidRPr="000B166C">
        <w:rPr>
          <w:sz w:val="22"/>
          <w:szCs w:val="22"/>
          <w:lang w:val="es-ES_tradnl"/>
        </w:rPr>
        <w:t>Sí, usted y alguien más en su hogar son miembros de un sindicato</w:t>
      </w:r>
    </w:p>
    <w:p w14:paraId="0293C721" w14:textId="60956CAA" w:rsidR="00331634" w:rsidRPr="000B166C" w:rsidRDefault="00331634" w:rsidP="00D55EED">
      <w:pPr>
        <w:tabs>
          <w:tab w:val="left" w:pos="1702"/>
        </w:tabs>
        <w:rPr>
          <w:sz w:val="22"/>
          <w:szCs w:val="22"/>
          <w:lang w:val="es-ES_tradnl"/>
        </w:rPr>
      </w:pPr>
      <w:r w:rsidRPr="000B166C">
        <w:rPr>
          <w:sz w:val="22"/>
          <w:szCs w:val="22"/>
          <w:lang w:val="es-ES_tradnl"/>
        </w:rPr>
        <w:tab/>
        <w:t xml:space="preserve">4 </w:t>
      </w:r>
      <w:r w:rsidR="00D55EED" w:rsidRPr="000B166C">
        <w:rPr>
          <w:sz w:val="22"/>
          <w:szCs w:val="22"/>
          <w:lang w:val="es-ES_tradnl"/>
        </w:rPr>
        <w:t>No, nadie en su hogar es miembro de un sindicato</w:t>
      </w:r>
    </w:p>
    <w:p w14:paraId="46E07C99" w14:textId="5F769883" w:rsidR="00D55EED" w:rsidRPr="000B166C" w:rsidRDefault="00331634" w:rsidP="00A0538C">
      <w:pPr>
        <w:tabs>
          <w:tab w:val="left" w:pos="1702"/>
        </w:tabs>
        <w:rPr>
          <w:sz w:val="22"/>
          <w:szCs w:val="22"/>
          <w:lang w:val="es-ES_tradnl"/>
        </w:rPr>
      </w:pPr>
      <w:r w:rsidRPr="000B166C">
        <w:rPr>
          <w:sz w:val="22"/>
          <w:szCs w:val="22"/>
          <w:lang w:val="es-ES_tradnl"/>
        </w:rPr>
        <w:tab/>
      </w:r>
      <w:r w:rsidR="00A0538C">
        <w:rPr>
          <w:sz w:val="22"/>
          <w:szCs w:val="22"/>
          <w:lang w:val="es-ES_tradnl"/>
        </w:rPr>
        <w:t>9</w:t>
      </w:r>
      <w:r w:rsidR="00D55EED" w:rsidRPr="000B166C">
        <w:rPr>
          <w:sz w:val="22"/>
          <w:szCs w:val="22"/>
          <w:lang w:val="es-ES_tradnl"/>
        </w:rPr>
        <w:t>8 No s</w:t>
      </w:r>
      <w:r w:rsidR="009A6A5B" w:rsidRPr="000B166C">
        <w:rPr>
          <w:sz w:val="22"/>
          <w:szCs w:val="22"/>
          <w:lang w:val="es-ES_tradnl"/>
        </w:rPr>
        <w:t>é</w:t>
      </w:r>
    </w:p>
    <w:p w14:paraId="6BE33072" w14:textId="4225B8AC" w:rsidR="00331634" w:rsidRPr="000B166C" w:rsidRDefault="00331634" w:rsidP="00D55EED">
      <w:pPr>
        <w:tabs>
          <w:tab w:val="left" w:pos="1702"/>
        </w:tabs>
        <w:rPr>
          <w:sz w:val="22"/>
          <w:szCs w:val="22"/>
          <w:lang w:val="es-ES_tradnl"/>
        </w:rPr>
      </w:pPr>
    </w:p>
    <w:p w14:paraId="6B67DE41" w14:textId="63C5C2DD" w:rsidR="00331634" w:rsidRPr="000B166C" w:rsidRDefault="00331634" w:rsidP="00331634">
      <w:pPr>
        <w:tabs>
          <w:tab w:val="left" w:pos="1702"/>
        </w:tabs>
        <w:rPr>
          <w:sz w:val="22"/>
          <w:szCs w:val="22"/>
          <w:lang w:val="es-ES_tradnl"/>
        </w:rPr>
      </w:pPr>
      <w:r w:rsidRPr="000B166C">
        <w:rPr>
          <w:bCs/>
          <w:sz w:val="22"/>
          <w:szCs w:val="22"/>
          <w:lang w:val="es-ES_tradnl"/>
        </w:rPr>
        <w:t>D2</w:t>
      </w:r>
      <w:r w:rsidRPr="000B166C">
        <w:rPr>
          <w:sz w:val="22"/>
          <w:szCs w:val="22"/>
          <w:lang w:val="es-ES_tradnl"/>
        </w:rPr>
        <w:t xml:space="preserve"> </w:t>
      </w:r>
      <w:r w:rsidR="009149D8" w:rsidRPr="000B166C">
        <w:rPr>
          <w:sz w:val="22"/>
          <w:szCs w:val="22"/>
          <w:lang w:val="es-ES_tradnl"/>
        </w:rPr>
        <w:t xml:space="preserve">Qué edad tenía Vd. cuando dejó </w:t>
      </w:r>
      <w:r w:rsidR="009A6A5B" w:rsidRPr="000B166C">
        <w:rPr>
          <w:sz w:val="22"/>
          <w:szCs w:val="22"/>
          <w:lang w:val="es-ES_tradnl"/>
        </w:rPr>
        <w:t>de estudiar a tiempo completo?</w:t>
      </w:r>
    </w:p>
    <w:p w14:paraId="0AC65715" w14:textId="2FF2D1FE" w:rsidR="00331634" w:rsidRPr="000B166C" w:rsidRDefault="00331634" w:rsidP="00331634">
      <w:pPr>
        <w:tabs>
          <w:tab w:val="left" w:pos="1702"/>
        </w:tabs>
        <w:rPr>
          <w:sz w:val="22"/>
          <w:szCs w:val="22"/>
          <w:lang w:val="es-ES_tradnl"/>
        </w:rPr>
      </w:pPr>
      <w:r w:rsidRPr="000B166C">
        <w:rPr>
          <w:sz w:val="22"/>
          <w:szCs w:val="22"/>
          <w:lang w:val="es-ES_tradnl"/>
        </w:rPr>
        <w:tab/>
        <w:t>xy [</w:t>
      </w:r>
      <w:r w:rsidR="00794F62" w:rsidRPr="000B166C">
        <w:rPr>
          <w:sz w:val="22"/>
          <w:szCs w:val="22"/>
          <w:lang w:val="es-ES_tradnl"/>
        </w:rPr>
        <w:t>edad en años</w:t>
      </w:r>
      <w:r w:rsidR="00BC718F">
        <w:rPr>
          <w:sz w:val="22"/>
          <w:szCs w:val="22"/>
          <w:lang w:val="es-ES_tradnl"/>
        </w:rPr>
        <w:t>]</w:t>
      </w:r>
    </w:p>
    <w:p w14:paraId="760770A8" w14:textId="389E48E6" w:rsidR="00331634" w:rsidRPr="000B166C" w:rsidRDefault="00331634" w:rsidP="00331634">
      <w:pPr>
        <w:tabs>
          <w:tab w:val="left" w:pos="1702"/>
        </w:tabs>
        <w:rPr>
          <w:sz w:val="22"/>
          <w:szCs w:val="22"/>
          <w:lang w:val="es-ES_tradnl"/>
        </w:rPr>
      </w:pPr>
      <w:r w:rsidRPr="000B166C">
        <w:rPr>
          <w:sz w:val="22"/>
          <w:szCs w:val="22"/>
          <w:lang w:val="es-ES_tradnl"/>
        </w:rPr>
        <w:tab/>
        <w:t xml:space="preserve">97 </w:t>
      </w:r>
      <w:r w:rsidR="00794F62" w:rsidRPr="000B166C">
        <w:rPr>
          <w:sz w:val="22"/>
          <w:szCs w:val="22"/>
          <w:lang w:val="es-ES_tradnl"/>
        </w:rPr>
        <w:t>todavía estudiando</w:t>
      </w:r>
    </w:p>
    <w:p w14:paraId="55922ECD" w14:textId="34D179FE" w:rsidR="00331634" w:rsidRDefault="00331634" w:rsidP="00331634">
      <w:pPr>
        <w:tabs>
          <w:tab w:val="left" w:pos="1702"/>
        </w:tabs>
        <w:rPr>
          <w:sz w:val="22"/>
          <w:szCs w:val="22"/>
          <w:lang w:val="es-ES_tradnl"/>
        </w:rPr>
      </w:pPr>
      <w:r w:rsidRPr="000B166C">
        <w:rPr>
          <w:sz w:val="22"/>
          <w:szCs w:val="22"/>
          <w:lang w:val="es-ES_tradnl"/>
        </w:rPr>
        <w:tab/>
      </w:r>
      <w:r w:rsidR="009149D8" w:rsidRPr="000B166C">
        <w:rPr>
          <w:sz w:val="22"/>
          <w:szCs w:val="22"/>
          <w:lang w:val="es-ES_tradnl"/>
        </w:rPr>
        <w:t>98 No s</w:t>
      </w:r>
      <w:r w:rsidR="00A140F9" w:rsidRPr="000B166C">
        <w:rPr>
          <w:sz w:val="22"/>
          <w:szCs w:val="22"/>
          <w:lang w:val="es-ES_tradnl"/>
        </w:rPr>
        <w:t>é</w:t>
      </w:r>
    </w:p>
    <w:p w14:paraId="27F774DF" w14:textId="77777777" w:rsidR="00A0538C" w:rsidRPr="000B166C" w:rsidRDefault="00A0538C" w:rsidP="00331634">
      <w:pPr>
        <w:tabs>
          <w:tab w:val="left" w:pos="1702"/>
        </w:tabs>
        <w:rPr>
          <w:sz w:val="22"/>
          <w:szCs w:val="22"/>
          <w:lang w:val="es-ES_tradnl"/>
        </w:rPr>
      </w:pPr>
    </w:p>
    <w:p w14:paraId="5AFDF550" w14:textId="77777777" w:rsidR="001F79FA" w:rsidRPr="000B166C" w:rsidRDefault="00331634" w:rsidP="001F79FA">
      <w:pPr>
        <w:tabs>
          <w:tab w:val="left" w:pos="1702"/>
        </w:tabs>
        <w:rPr>
          <w:sz w:val="22"/>
          <w:szCs w:val="22"/>
          <w:lang w:val="es-ES_tradnl"/>
        </w:rPr>
      </w:pPr>
      <w:r w:rsidRPr="000B166C">
        <w:rPr>
          <w:bCs/>
          <w:sz w:val="22"/>
          <w:szCs w:val="22"/>
          <w:lang w:val="es-ES_tradnl"/>
        </w:rPr>
        <w:t>D3</w:t>
      </w:r>
      <w:r w:rsidRPr="000B166C">
        <w:rPr>
          <w:sz w:val="22"/>
          <w:szCs w:val="22"/>
          <w:lang w:val="es-ES_tradnl"/>
        </w:rPr>
        <w:t xml:space="preserve"> </w:t>
      </w:r>
      <w:r w:rsidR="001F79FA" w:rsidRPr="000B166C">
        <w:rPr>
          <w:sz w:val="22"/>
          <w:szCs w:val="22"/>
          <w:lang w:val="es-ES_tradnl"/>
        </w:rPr>
        <w:t xml:space="preserve"> Es usted…  </w:t>
      </w:r>
    </w:p>
    <w:p w14:paraId="0C5D37C1" w14:textId="704A3684" w:rsidR="001F79FA" w:rsidRPr="000B166C" w:rsidRDefault="00331634" w:rsidP="001F79FA">
      <w:pPr>
        <w:tabs>
          <w:tab w:val="left" w:pos="1702"/>
        </w:tabs>
        <w:ind w:left="1702"/>
        <w:rPr>
          <w:sz w:val="22"/>
          <w:szCs w:val="22"/>
          <w:lang w:val="es-ES_tradnl"/>
        </w:rPr>
      </w:pPr>
      <w:r w:rsidRPr="000B166C">
        <w:rPr>
          <w:sz w:val="22"/>
          <w:szCs w:val="22"/>
          <w:lang w:val="es-ES_tradnl"/>
        </w:rPr>
        <w:t xml:space="preserve">1 </w:t>
      </w:r>
      <w:r w:rsidR="005351B3" w:rsidRPr="000B166C">
        <w:rPr>
          <w:sz w:val="22"/>
          <w:szCs w:val="22"/>
          <w:lang w:val="es-ES_tradnl"/>
        </w:rPr>
        <w:t>Hombre</w:t>
      </w:r>
      <w:r w:rsidR="001F79FA" w:rsidRPr="000B166C">
        <w:rPr>
          <w:sz w:val="22"/>
          <w:szCs w:val="22"/>
          <w:lang w:val="es-ES_tradnl"/>
        </w:rPr>
        <w:br/>
        <w:t xml:space="preserve">2 </w:t>
      </w:r>
      <w:r w:rsidR="005351B3" w:rsidRPr="000B166C">
        <w:rPr>
          <w:sz w:val="22"/>
          <w:szCs w:val="22"/>
          <w:lang w:val="es-ES_tradnl"/>
        </w:rPr>
        <w:t>Mujer</w:t>
      </w:r>
      <w:r w:rsidRPr="000B166C">
        <w:rPr>
          <w:sz w:val="22"/>
          <w:szCs w:val="22"/>
          <w:lang w:val="es-ES_tradnl"/>
        </w:rPr>
        <w:tab/>
      </w:r>
    </w:p>
    <w:p w14:paraId="0E6F5FAA" w14:textId="377DE565" w:rsidR="009149D8" w:rsidRPr="000B166C" w:rsidRDefault="00A0538C" w:rsidP="00A02DDE">
      <w:pPr>
        <w:tabs>
          <w:tab w:val="left" w:pos="1702"/>
        </w:tabs>
        <w:ind w:left="1702"/>
        <w:rPr>
          <w:sz w:val="22"/>
          <w:szCs w:val="22"/>
          <w:lang w:val="es-ES_tradnl"/>
        </w:rPr>
      </w:pPr>
      <w:r>
        <w:rPr>
          <w:sz w:val="22"/>
          <w:szCs w:val="22"/>
          <w:lang w:val="es-ES_tradnl"/>
        </w:rPr>
        <w:t>3</w:t>
      </w:r>
      <w:r w:rsidR="005134D9">
        <w:rPr>
          <w:sz w:val="22"/>
          <w:szCs w:val="22"/>
          <w:lang w:val="es-ES_tradnl"/>
        </w:rPr>
        <w:t xml:space="preserve"> </w:t>
      </w:r>
      <w:r w:rsidR="00A02DDE">
        <w:rPr>
          <w:sz w:val="22"/>
          <w:szCs w:val="22"/>
          <w:lang w:val="es-ES_tradnl"/>
        </w:rPr>
        <w:t>Otro</w:t>
      </w:r>
    </w:p>
    <w:p w14:paraId="67426068" w14:textId="2A0E2455" w:rsidR="00331634" w:rsidRPr="000B166C" w:rsidRDefault="00331634" w:rsidP="009149D8">
      <w:pPr>
        <w:tabs>
          <w:tab w:val="left" w:pos="1702"/>
        </w:tabs>
        <w:rPr>
          <w:sz w:val="22"/>
          <w:szCs w:val="22"/>
          <w:lang w:val="es-ES_tradnl"/>
        </w:rPr>
      </w:pPr>
    </w:p>
    <w:p w14:paraId="78797010" w14:textId="6A1A5B83" w:rsidR="00331634" w:rsidRPr="000B166C" w:rsidRDefault="00331634" w:rsidP="00331634">
      <w:pPr>
        <w:tabs>
          <w:tab w:val="left" w:pos="1702"/>
        </w:tabs>
        <w:rPr>
          <w:sz w:val="22"/>
          <w:szCs w:val="22"/>
          <w:lang w:val="es-ES_tradnl"/>
        </w:rPr>
      </w:pPr>
      <w:r w:rsidRPr="000B166C">
        <w:rPr>
          <w:bCs/>
          <w:sz w:val="22"/>
          <w:szCs w:val="22"/>
          <w:lang w:val="es-ES_tradnl"/>
        </w:rPr>
        <w:t>D4</w:t>
      </w:r>
      <w:r w:rsidRPr="000B166C">
        <w:rPr>
          <w:sz w:val="22"/>
          <w:szCs w:val="22"/>
          <w:lang w:val="es-ES_tradnl"/>
        </w:rPr>
        <w:t xml:space="preserve"> </w:t>
      </w:r>
      <w:r w:rsidR="005351B3" w:rsidRPr="000B166C">
        <w:rPr>
          <w:sz w:val="22"/>
          <w:szCs w:val="22"/>
          <w:lang w:val="es-ES_tradnl"/>
        </w:rPr>
        <w:t>¿En qué año nació</w:t>
      </w:r>
      <w:r w:rsidR="006A5AFD" w:rsidRPr="000B166C">
        <w:rPr>
          <w:sz w:val="22"/>
          <w:szCs w:val="22"/>
          <w:lang w:val="es-ES_tradnl"/>
        </w:rPr>
        <w:t>?</w:t>
      </w:r>
    </w:p>
    <w:p w14:paraId="04968E73" w14:textId="1035B0A5" w:rsidR="00331634" w:rsidRPr="000B166C" w:rsidRDefault="00331634" w:rsidP="00331634">
      <w:pPr>
        <w:tabs>
          <w:tab w:val="left" w:pos="1702"/>
        </w:tabs>
        <w:rPr>
          <w:sz w:val="22"/>
          <w:szCs w:val="22"/>
          <w:lang w:val="es-ES_tradnl"/>
        </w:rPr>
      </w:pPr>
      <w:r w:rsidRPr="000B166C">
        <w:rPr>
          <w:sz w:val="22"/>
          <w:szCs w:val="22"/>
          <w:lang w:val="es-ES_tradnl"/>
        </w:rPr>
        <w:tab/>
        <w:t>wxyz [</w:t>
      </w:r>
      <w:r w:rsidR="00BC718F">
        <w:rPr>
          <w:sz w:val="22"/>
          <w:szCs w:val="22"/>
          <w:lang w:val="es-ES_tradnl"/>
        </w:rPr>
        <w:t>año</w:t>
      </w:r>
      <w:r w:rsidRPr="000B166C">
        <w:rPr>
          <w:sz w:val="22"/>
          <w:szCs w:val="22"/>
          <w:lang w:val="es-ES_tradnl"/>
        </w:rPr>
        <w:t>]</w:t>
      </w:r>
    </w:p>
    <w:p w14:paraId="46B1D906" w14:textId="76C66DAC" w:rsidR="00331634" w:rsidRPr="000B166C" w:rsidRDefault="00331634" w:rsidP="00331634">
      <w:pPr>
        <w:tabs>
          <w:tab w:val="left" w:pos="1702"/>
        </w:tabs>
        <w:rPr>
          <w:sz w:val="22"/>
          <w:szCs w:val="22"/>
          <w:lang w:val="es-ES_tradnl"/>
        </w:rPr>
      </w:pPr>
      <w:r w:rsidRPr="000B166C">
        <w:rPr>
          <w:bCs/>
          <w:sz w:val="22"/>
          <w:szCs w:val="22"/>
          <w:lang w:val="es-ES_tradnl"/>
        </w:rPr>
        <w:t>D4a</w:t>
      </w:r>
      <w:r w:rsidRPr="000B166C">
        <w:rPr>
          <w:sz w:val="22"/>
          <w:szCs w:val="22"/>
          <w:lang w:val="es-ES_tradnl"/>
        </w:rPr>
        <w:t xml:space="preserve"> </w:t>
      </w:r>
      <w:r w:rsidR="005351B3" w:rsidRPr="000B166C">
        <w:rPr>
          <w:sz w:val="22"/>
          <w:szCs w:val="22"/>
          <w:lang w:val="es-ES_tradnl"/>
        </w:rPr>
        <w:t>¿</w:t>
      </w:r>
      <w:r w:rsidR="006A5AFD" w:rsidRPr="000B166C">
        <w:rPr>
          <w:rStyle w:val="tlid-translation"/>
          <w:sz w:val="22"/>
          <w:szCs w:val="22"/>
          <w:lang w:val="es-ES_tradnl"/>
        </w:rPr>
        <w:t>En que país naci</w:t>
      </w:r>
      <w:r w:rsidR="005351B3" w:rsidRPr="000B166C">
        <w:rPr>
          <w:rStyle w:val="tlid-translation"/>
          <w:sz w:val="22"/>
          <w:szCs w:val="22"/>
          <w:lang w:val="es-ES_tradnl"/>
        </w:rPr>
        <w:t>ó</w:t>
      </w:r>
      <w:r w:rsidR="006A5AFD" w:rsidRPr="000B166C">
        <w:rPr>
          <w:rStyle w:val="tlid-translation"/>
          <w:sz w:val="22"/>
          <w:szCs w:val="22"/>
          <w:lang w:val="es-ES_tradnl"/>
        </w:rPr>
        <w:t>?</w:t>
      </w:r>
    </w:p>
    <w:p w14:paraId="2D034DE8" w14:textId="356A677B" w:rsidR="00331634" w:rsidRPr="000B166C" w:rsidRDefault="00331634" w:rsidP="00331634">
      <w:pPr>
        <w:tabs>
          <w:tab w:val="left" w:pos="1702"/>
        </w:tabs>
        <w:rPr>
          <w:sz w:val="22"/>
          <w:szCs w:val="22"/>
          <w:lang w:val="es-ES_tradnl"/>
        </w:rPr>
      </w:pPr>
      <w:r w:rsidRPr="000B166C">
        <w:rPr>
          <w:sz w:val="22"/>
          <w:szCs w:val="22"/>
          <w:lang w:val="es-ES_tradnl"/>
        </w:rPr>
        <w:tab/>
        <w:t>1 [</w:t>
      </w:r>
      <w:r w:rsidR="00BC718F">
        <w:rPr>
          <w:sz w:val="22"/>
          <w:szCs w:val="22"/>
          <w:lang w:val="es-ES_tradnl"/>
        </w:rPr>
        <w:t>España</w:t>
      </w:r>
      <w:r w:rsidRPr="000B166C">
        <w:rPr>
          <w:sz w:val="22"/>
          <w:szCs w:val="22"/>
          <w:lang w:val="es-ES_tradnl"/>
        </w:rPr>
        <w:t>]</w:t>
      </w:r>
    </w:p>
    <w:p w14:paraId="578EA9E7" w14:textId="05E06A63" w:rsidR="009149D8" w:rsidRPr="000B166C" w:rsidRDefault="00331634" w:rsidP="000D255E">
      <w:pPr>
        <w:tabs>
          <w:tab w:val="left" w:pos="1702"/>
        </w:tabs>
        <w:ind w:left="1702"/>
        <w:rPr>
          <w:sz w:val="22"/>
          <w:szCs w:val="22"/>
          <w:lang w:val="es-ES_tradnl"/>
        </w:rPr>
      </w:pPr>
      <w:r w:rsidRPr="000B166C">
        <w:rPr>
          <w:sz w:val="22"/>
          <w:szCs w:val="22"/>
          <w:lang w:val="es-ES_tradnl"/>
        </w:rPr>
        <w:t xml:space="preserve">2 </w:t>
      </w:r>
      <w:r w:rsidR="000D255E">
        <w:rPr>
          <w:sz w:val="22"/>
          <w:szCs w:val="22"/>
          <w:lang w:val="es-ES_tradnl"/>
        </w:rPr>
        <w:t>Otro</w:t>
      </w:r>
      <w:r w:rsidR="006A5AFD" w:rsidRPr="000B166C">
        <w:rPr>
          <w:sz w:val="22"/>
          <w:szCs w:val="22"/>
          <w:lang w:val="es-ES_tradnl"/>
        </w:rPr>
        <w:t xml:space="preserve"> (</w:t>
      </w:r>
      <w:r w:rsidR="000D255E">
        <w:rPr>
          <w:sz w:val="22"/>
          <w:szCs w:val="22"/>
          <w:lang w:val="es-ES_tradnl"/>
        </w:rPr>
        <w:t>Por favor especifica</w:t>
      </w:r>
      <w:r w:rsidR="00BC718F">
        <w:rPr>
          <w:sz w:val="22"/>
          <w:szCs w:val="22"/>
          <w:lang w:val="es-ES_tradnl"/>
        </w:rPr>
        <w:t>)</w:t>
      </w:r>
    </w:p>
    <w:p w14:paraId="48BFA08D" w14:textId="0EE04E2F" w:rsidR="00331634" w:rsidRPr="000B166C" w:rsidRDefault="00331634" w:rsidP="009149D8">
      <w:pPr>
        <w:pStyle w:val="BodyTextIndent"/>
        <w:rPr>
          <w:szCs w:val="22"/>
          <w:lang w:val="es-ES_tradnl"/>
        </w:rPr>
      </w:pPr>
    </w:p>
    <w:p w14:paraId="7A7F2E77" w14:textId="4E10A73C" w:rsidR="00331634" w:rsidRPr="000B166C" w:rsidRDefault="00331634" w:rsidP="00331634">
      <w:pPr>
        <w:tabs>
          <w:tab w:val="left" w:pos="1702"/>
        </w:tabs>
        <w:rPr>
          <w:sz w:val="22"/>
          <w:szCs w:val="22"/>
          <w:lang w:val="es-ES_tradnl"/>
        </w:rPr>
      </w:pPr>
      <w:r w:rsidRPr="000B166C">
        <w:rPr>
          <w:bCs/>
          <w:sz w:val="22"/>
          <w:szCs w:val="22"/>
          <w:lang w:val="es-ES_tradnl"/>
        </w:rPr>
        <w:t>D4b</w:t>
      </w:r>
      <w:r w:rsidRPr="000B166C">
        <w:rPr>
          <w:sz w:val="22"/>
          <w:szCs w:val="22"/>
          <w:lang w:val="es-ES_tradnl"/>
        </w:rPr>
        <w:t xml:space="preserve"> </w:t>
      </w:r>
      <w:r w:rsidR="006A5AFD" w:rsidRPr="000B166C">
        <w:rPr>
          <w:sz w:val="22"/>
          <w:szCs w:val="22"/>
          <w:lang w:val="es-ES_tradnl"/>
        </w:rPr>
        <w:t>SI OTRO ¿Cuándo vino por primera vez a [</w:t>
      </w:r>
      <w:r w:rsidR="00BC718F">
        <w:rPr>
          <w:sz w:val="22"/>
          <w:szCs w:val="22"/>
          <w:lang w:val="es-ES_tradnl"/>
        </w:rPr>
        <w:t>España</w:t>
      </w:r>
      <w:r w:rsidR="006A5AFD" w:rsidRPr="000B166C">
        <w:rPr>
          <w:sz w:val="22"/>
          <w:szCs w:val="22"/>
          <w:lang w:val="es-ES_tradnl"/>
        </w:rPr>
        <w:t>]?</w:t>
      </w:r>
    </w:p>
    <w:p w14:paraId="6CC8BE31" w14:textId="2219B336" w:rsidR="00331634" w:rsidRPr="000B166C" w:rsidRDefault="00331634" w:rsidP="00331634">
      <w:pPr>
        <w:tabs>
          <w:tab w:val="left" w:pos="1702"/>
        </w:tabs>
        <w:rPr>
          <w:sz w:val="22"/>
          <w:szCs w:val="22"/>
          <w:lang w:val="es-ES_tradnl"/>
        </w:rPr>
      </w:pPr>
      <w:r w:rsidRPr="000B166C">
        <w:rPr>
          <w:sz w:val="22"/>
          <w:szCs w:val="22"/>
          <w:lang w:val="es-ES_tradnl"/>
        </w:rPr>
        <w:tab/>
        <w:t>wxyz [</w:t>
      </w:r>
      <w:r w:rsidR="00C32D7E" w:rsidRPr="000B166C">
        <w:rPr>
          <w:sz w:val="22"/>
          <w:szCs w:val="22"/>
          <w:lang w:val="es-ES_tradnl"/>
        </w:rPr>
        <w:t>año</w:t>
      </w:r>
      <w:r w:rsidRPr="000B166C">
        <w:rPr>
          <w:sz w:val="22"/>
          <w:szCs w:val="22"/>
          <w:lang w:val="es-ES_tradnl"/>
        </w:rPr>
        <w:t>]</w:t>
      </w:r>
    </w:p>
    <w:p w14:paraId="42D30DA0" w14:textId="503A8D3A" w:rsidR="00331634" w:rsidRPr="000B166C" w:rsidRDefault="00331634" w:rsidP="009149D8">
      <w:pPr>
        <w:tabs>
          <w:tab w:val="left" w:pos="1702"/>
        </w:tabs>
        <w:rPr>
          <w:sz w:val="22"/>
          <w:szCs w:val="22"/>
          <w:lang w:val="es-ES_tradnl"/>
        </w:rPr>
      </w:pPr>
    </w:p>
    <w:p w14:paraId="692D1D2B" w14:textId="1E148B2B" w:rsidR="00331634" w:rsidRPr="000B166C" w:rsidRDefault="00331634" w:rsidP="007F231D">
      <w:pPr>
        <w:tabs>
          <w:tab w:val="left" w:pos="1702"/>
        </w:tabs>
        <w:rPr>
          <w:bCs/>
          <w:sz w:val="22"/>
          <w:szCs w:val="22"/>
          <w:lang w:val="es-ES_tradnl"/>
        </w:rPr>
      </w:pPr>
      <w:r w:rsidRPr="000B166C">
        <w:rPr>
          <w:bCs/>
          <w:sz w:val="22"/>
          <w:szCs w:val="22"/>
          <w:lang w:val="es-ES_tradnl"/>
        </w:rPr>
        <w:t>D5</w:t>
      </w:r>
      <w:r w:rsidRPr="000B166C">
        <w:rPr>
          <w:sz w:val="22"/>
          <w:szCs w:val="22"/>
          <w:lang w:val="es-ES_tradnl"/>
        </w:rPr>
        <w:t xml:space="preserve"> </w:t>
      </w:r>
      <w:r w:rsidR="00892BC3" w:rsidRPr="000B166C">
        <w:rPr>
          <w:sz w:val="22"/>
          <w:szCs w:val="22"/>
          <w:lang w:val="es-ES_tradnl"/>
        </w:rPr>
        <w:t>¿Podría decirme la letra que mejor corresponde a su propia situación actual?</w:t>
      </w: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331634" w:rsidRPr="009A1EDD" w14:paraId="587B71F9"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2C4F1C3" w14:textId="607EB42A" w:rsidR="00331634" w:rsidRPr="000B166C" w:rsidRDefault="00892BC3" w:rsidP="00187787">
            <w:pPr>
              <w:spacing w:line="259" w:lineRule="auto"/>
              <w:rPr>
                <w:sz w:val="22"/>
                <w:szCs w:val="22"/>
                <w:lang w:val="es-ES_tradnl"/>
              </w:rPr>
            </w:pPr>
            <w:r w:rsidRPr="000B166C">
              <w:rPr>
                <w:sz w:val="22"/>
                <w:szCs w:val="22"/>
                <w:lang w:val="es-ES_tradnl"/>
              </w:rPr>
              <w:t>CASADO</w:t>
            </w:r>
            <w:ins w:id="10" w:author="Microsoft Office User" w:date="2019-06-17T09:06:00Z">
              <w:r w:rsidR="009C4328">
                <w:rPr>
                  <w:sz w:val="22"/>
                  <w:szCs w:val="22"/>
                  <w:lang w:val="es-ES_tradnl"/>
                </w:rPr>
                <w:t>/</w:t>
              </w:r>
            </w:ins>
            <w:del w:id="11" w:author="Microsoft Office User" w:date="2019-06-17T09:06:00Z">
              <w:r w:rsidRPr="000B166C" w:rsidDel="009C4328">
                <w:rPr>
                  <w:sz w:val="22"/>
                  <w:szCs w:val="22"/>
                  <w:lang w:val="es-ES_tradnl"/>
                </w:rPr>
                <w:delText>(</w:delText>
              </w:r>
            </w:del>
            <w:r w:rsidRPr="000B166C">
              <w:rPr>
                <w:sz w:val="22"/>
                <w:szCs w:val="22"/>
                <w:lang w:val="es-ES_tradnl"/>
              </w:rPr>
              <w:t>A</w:t>
            </w:r>
            <w:del w:id="12" w:author="Microsoft Office User" w:date="2019-06-17T09:06:00Z">
              <w:r w:rsidRPr="000B166C" w:rsidDel="009C4328">
                <w:rPr>
                  <w:sz w:val="22"/>
                  <w:szCs w:val="22"/>
                  <w:lang w:val="es-ES_tradnl"/>
                </w:rPr>
                <w:delText>)</w:delText>
              </w:r>
            </w:del>
            <w:r w:rsidRPr="000B166C">
              <w:rPr>
                <w:sz w:val="22"/>
                <w:szCs w:val="22"/>
                <w:lang w:val="es-ES_tradnl"/>
              </w:rPr>
              <w:t xml:space="preserve"> O EN SEGUNDAS NUPCIAS</w:t>
            </w:r>
          </w:p>
        </w:tc>
      </w:tr>
      <w:tr w:rsidR="00331634" w:rsidRPr="009A1EDD" w14:paraId="58D22830"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2D036C7" w14:textId="3BB980CE" w:rsidR="00331634" w:rsidRPr="000B166C" w:rsidRDefault="00331634" w:rsidP="00187787">
            <w:pPr>
              <w:spacing w:line="259" w:lineRule="auto"/>
              <w:rPr>
                <w:sz w:val="22"/>
                <w:szCs w:val="22"/>
                <w:lang w:val="es-ES_tradnl"/>
              </w:rPr>
            </w:pPr>
            <w:r w:rsidRPr="000B166C">
              <w:rPr>
                <w:sz w:val="22"/>
                <w:szCs w:val="22"/>
                <w:lang w:val="es-ES_tradnl"/>
              </w:rPr>
              <w:t xml:space="preserve">1 </w:t>
            </w:r>
            <w:r w:rsidR="00892BC3" w:rsidRPr="000B166C">
              <w:rPr>
                <w:sz w:val="22"/>
                <w:szCs w:val="22"/>
                <w:lang w:val="es-ES_tradnl"/>
              </w:rPr>
              <w:t>Sin hijos</w:t>
            </w:r>
          </w:p>
        </w:tc>
      </w:tr>
      <w:tr w:rsidR="00331634" w:rsidRPr="009A1EDD" w14:paraId="2A707B1A"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15CA69C" w14:textId="182CE0AE" w:rsidR="00331634" w:rsidRPr="000B166C" w:rsidRDefault="00331634" w:rsidP="00187787">
            <w:pPr>
              <w:spacing w:line="259" w:lineRule="auto"/>
              <w:rPr>
                <w:sz w:val="22"/>
                <w:szCs w:val="22"/>
                <w:lang w:val="es-ES_tradnl"/>
              </w:rPr>
            </w:pPr>
            <w:r w:rsidRPr="000B166C">
              <w:rPr>
                <w:sz w:val="22"/>
                <w:szCs w:val="22"/>
                <w:lang w:val="es-ES_tradnl"/>
              </w:rPr>
              <w:lastRenderedPageBreak/>
              <w:t xml:space="preserve">2 </w:t>
            </w:r>
            <w:r w:rsidR="00892BC3" w:rsidRPr="000B166C">
              <w:rPr>
                <w:sz w:val="22"/>
                <w:szCs w:val="22"/>
                <w:lang w:val="es-ES_tradnl"/>
              </w:rPr>
              <w:t>Vive con los hijos de este matrimonio</w:t>
            </w:r>
          </w:p>
        </w:tc>
      </w:tr>
      <w:tr w:rsidR="00331634" w:rsidRPr="009A1EDD" w14:paraId="0A79684E"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82F5269" w14:textId="39146272" w:rsidR="00331634" w:rsidRPr="000B166C" w:rsidRDefault="00331634" w:rsidP="00187787">
            <w:pPr>
              <w:spacing w:line="259" w:lineRule="auto"/>
              <w:rPr>
                <w:sz w:val="22"/>
                <w:szCs w:val="22"/>
                <w:lang w:val="es-ES_tradnl"/>
              </w:rPr>
            </w:pPr>
            <w:r w:rsidRPr="000B166C">
              <w:rPr>
                <w:sz w:val="22"/>
                <w:szCs w:val="22"/>
                <w:lang w:val="es-ES_tradnl"/>
              </w:rPr>
              <w:t xml:space="preserve">3 </w:t>
            </w:r>
            <w:r w:rsidR="00892BC3" w:rsidRPr="000B166C">
              <w:rPr>
                <w:sz w:val="22"/>
                <w:szCs w:val="22"/>
                <w:lang w:val="es-ES_tradnl"/>
              </w:rPr>
              <w:t>Vive con los hijos que uno u otro de los cónyuges tuvo de otra relación</w:t>
            </w:r>
          </w:p>
        </w:tc>
      </w:tr>
      <w:tr w:rsidR="00331634" w:rsidRPr="009A1EDD" w14:paraId="0489DF9A"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EA329DC" w14:textId="11AAE276" w:rsidR="00331634" w:rsidRPr="000B166C" w:rsidRDefault="00331634" w:rsidP="00187787">
            <w:pPr>
              <w:spacing w:line="259" w:lineRule="auto"/>
              <w:rPr>
                <w:sz w:val="22"/>
                <w:szCs w:val="22"/>
                <w:lang w:val="es-ES_tradnl"/>
              </w:rPr>
            </w:pPr>
            <w:r w:rsidRPr="000B166C">
              <w:rPr>
                <w:sz w:val="22"/>
                <w:szCs w:val="22"/>
                <w:lang w:val="es-ES_tradnl"/>
              </w:rPr>
              <w:t xml:space="preserve">4 </w:t>
            </w:r>
            <w:r w:rsidR="00892BC3" w:rsidRPr="000B166C">
              <w:rPr>
                <w:sz w:val="22"/>
                <w:szCs w:val="22"/>
                <w:lang w:val="es-ES_tradnl"/>
              </w:rPr>
              <w:t>Vive con los hijos de este matrimonio y con  los hijos que uno u otro de los cónyuges tuvo de otra relación</w:t>
            </w:r>
          </w:p>
        </w:tc>
      </w:tr>
      <w:tr w:rsidR="00331634" w:rsidRPr="009A1EDD" w14:paraId="00477165"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853C208" w14:textId="60B6D10C" w:rsidR="00331634" w:rsidRPr="000B166C" w:rsidRDefault="00892BC3" w:rsidP="00187787">
            <w:pPr>
              <w:spacing w:line="259" w:lineRule="auto"/>
              <w:rPr>
                <w:sz w:val="22"/>
                <w:szCs w:val="22"/>
                <w:lang w:val="es-ES_tradnl"/>
              </w:rPr>
            </w:pPr>
            <w:r w:rsidRPr="000B166C">
              <w:rPr>
                <w:sz w:val="22"/>
                <w:szCs w:val="22"/>
                <w:lang w:val="es-ES_tradnl"/>
              </w:rPr>
              <w:t>SOLTERO</w:t>
            </w:r>
            <w:ins w:id="13" w:author="Microsoft Office User" w:date="2019-06-17T09:06:00Z">
              <w:r w:rsidR="009C4328">
                <w:rPr>
                  <w:sz w:val="22"/>
                  <w:szCs w:val="22"/>
                  <w:lang w:val="es-ES_tradnl"/>
                </w:rPr>
                <w:t>/A</w:t>
              </w:r>
            </w:ins>
            <w:r w:rsidRPr="000B166C">
              <w:rPr>
                <w:sz w:val="22"/>
                <w:szCs w:val="22"/>
                <w:lang w:val="es-ES_tradnl"/>
              </w:rPr>
              <w:t xml:space="preserve"> PERO VIVE EN PAREJA</w:t>
            </w:r>
          </w:p>
        </w:tc>
      </w:tr>
      <w:tr w:rsidR="00331634" w:rsidRPr="009A1EDD" w14:paraId="5B957900"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FD5E3EA" w14:textId="100A48A3" w:rsidR="00331634" w:rsidRPr="000B166C" w:rsidRDefault="00331634" w:rsidP="00187787">
            <w:pPr>
              <w:spacing w:line="259" w:lineRule="auto"/>
              <w:rPr>
                <w:sz w:val="22"/>
                <w:szCs w:val="22"/>
                <w:lang w:val="es-ES_tradnl"/>
              </w:rPr>
            </w:pPr>
            <w:r w:rsidRPr="000B166C">
              <w:rPr>
                <w:sz w:val="22"/>
                <w:szCs w:val="22"/>
                <w:lang w:val="es-ES_tradnl"/>
              </w:rPr>
              <w:t xml:space="preserve">5 </w:t>
            </w:r>
            <w:r w:rsidR="00892BC3" w:rsidRPr="000B166C">
              <w:rPr>
                <w:sz w:val="22"/>
                <w:szCs w:val="22"/>
                <w:lang w:val="es-ES_tradnl"/>
              </w:rPr>
              <w:t>Sin hijos</w:t>
            </w:r>
          </w:p>
        </w:tc>
      </w:tr>
      <w:tr w:rsidR="00331634" w:rsidRPr="009A1EDD" w14:paraId="62684CA3"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04FD9EF" w14:textId="58B6AECC" w:rsidR="00331634" w:rsidRPr="000B166C" w:rsidRDefault="00331634" w:rsidP="00187787">
            <w:pPr>
              <w:spacing w:line="259" w:lineRule="auto"/>
              <w:rPr>
                <w:sz w:val="22"/>
                <w:szCs w:val="22"/>
                <w:lang w:val="es-ES_tradnl"/>
              </w:rPr>
            </w:pPr>
            <w:r w:rsidRPr="000B166C">
              <w:rPr>
                <w:sz w:val="22"/>
                <w:szCs w:val="22"/>
                <w:lang w:val="es-ES_tradnl"/>
              </w:rPr>
              <w:t xml:space="preserve">6 </w:t>
            </w:r>
            <w:r w:rsidR="00892BC3" w:rsidRPr="000B166C">
              <w:rPr>
                <w:sz w:val="22"/>
                <w:szCs w:val="22"/>
                <w:lang w:val="es-ES_tradnl"/>
              </w:rPr>
              <w:t>Vive con los hijos habidos en esta relación</w:t>
            </w:r>
          </w:p>
        </w:tc>
      </w:tr>
      <w:tr w:rsidR="00331634" w:rsidRPr="009A1EDD" w14:paraId="78A79BCE"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650E680" w14:textId="1E71540D" w:rsidR="00331634" w:rsidRPr="000B166C" w:rsidRDefault="00331634" w:rsidP="00187787">
            <w:pPr>
              <w:spacing w:line="259" w:lineRule="auto"/>
              <w:rPr>
                <w:sz w:val="22"/>
                <w:szCs w:val="22"/>
                <w:lang w:val="es-ES_tradnl"/>
              </w:rPr>
            </w:pPr>
            <w:r w:rsidRPr="000B166C">
              <w:rPr>
                <w:sz w:val="22"/>
                <w:szCs w:val="22"/>
                <w:lang w:val="es-ES_tradnl"/>
              </w:rPr>
              <w:t>7</w:t>
            </w:r>
            <w:r w:rsidR="00892BC3" w:rsidRPr="000B166C">
              <w:rPr>
                <w:sz w:val="22"/>
                <w:szCs w:val="22"/>
                <w:lang w:val="es-ES_tradnl"/>
              </w:rPr>
              <w:t xml:space="preserve"> Vive con los hijos de otra relación anterior</w:t>
            </w:r>
          </w:p>
        </w:tc>
      </w:tr>
      <w:tr w:rsidR="00331634" w:rsidRPr="009A1EDD" w14:paraId="1B650447" w14:textId="77777777" w:rsidTr="00892BC3">
        <w:trPr>
          <w:trHeight w:val="270"/>
          <w:jc w:val="center"/>
        </w:trPr>
        <w:tc>
          <w:tcPr>
            <w:tcW w:w="6833" w:type="dxa"/>
            <w:tcBorders>
              <w:top w:val="single" w:sz="8" w:space="0" w:color="000000"/>
              <w:left w:val="single" w:sz="8" w:space="0" w:color="000000"/>
              <w:bottom w:val="single" w:sz="8" w:space="0" w:color="000000"/>
              <w:right w:val="single" w:sz="8" w:space="0" w:color="000000"/>
            </w:tcBorders>
          </w:tcPr>
          <w:p w14:paraId="51112FD6" w14:textId="40DC1806" w:rsidR="00331634" w:rsidRPr="000B166C" w:rsidRDefault="00331634" w:rsidP="00187787">
            <w:pPr>
              <w:spacing w:line="259" w:lineRule="auto"/>
              <w:rPr>
                <w:sz w:val="22"/>
                <w:szCs w:val="22"/>
                <w:lang w:val="es-ES_tradnl"/>
              </w:rPr>
            </w:pPr>
            <w:r w:rsidRPr="000B166C">
              <w:rPr>
                <w:sz w:val="22"/>
                <w:szCs w:val="22"/>
                <w:lang w:val="es-ES_tradnl"/>
              </w:rPr>
              <w:t>8</w:t>
            </w:r>
            <w:r w:rsidR="00892BC3" w:rsidRPr="000B166C">
              <w:rPr>
                <w:sz w:val="22"/>
                <w:szCs w:val="22"/>
                <w:lang w:val="es-ES_tradnl"/>
              </w:rPr>
              <w:t xml:space="preserve"> Vive con los hijos de esta relación y los de otra relación previa</w:t>
            </w:r>
          </w:p>
        </w:tc>
      </w:tr>
      <w:tr w:rsidR="00331634" w:rsidRPr="009A1EDD" w14:paraId="7F26E08D"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D61E1FA" w14:textId="77D2A44B" w:rsidR="00331634" w:rsidRPr="000B166C" w:rsidRDefault="00892BC3" w:rsidP="00187787">
            <w:pPr>
              <w:spacing w:line="259" w:lineRule="auto"/>
              <w:rPr>
                <w:sz w:val="22"/>
                <w:szCs w:val="22"/>
                <w:lang w:val="es-ES_tradnl"/>
              </w:rPr>
            </w:pPr>
            <w:r w:rsidRPr="000B166C">
              <w:rPr>
                <w:sz w:val="22"/>
                <w:szCs w:val="22"/>
                <w:lang w:val="es-ES_tradnl"/>
              </w:rPr>
              <w:t>SOLTERO</w:t>
            </w:r>
            <w:ins w:id="14" w:author="Microsoft Office User" w:date="2019-06-17T09:06:00Z">
              <w:r w:rsidR="009C4328">
                <w:rPr>
                  <w:sz w:val="22"/>
                  <w:szCs w:val="22"/>
                  <w:lang w:val="es-ES_tradnl"/>
                </w:rPr>
                <w:t>/A</w:t>
              </w:r>
            </w:ins>
          </w:p>
        </w:tc>
      </w:tr>
      <w:tr w:rsidR="00331634" w:rsidRPr="009A1EDD" w14:paraId="2D160963"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1816BEC" w14:textId="17ACD7AC" w:rsidR="00331634" w:rsidRPr="000B166C" w:rsidRDefault="00331634" w:rsidP="00187787">
            <w:pPr>
              <w:spacing w:line="259" w:lineRule="auto"/>
              <w:rPr>
                <w:sz w:val="22"/>
                <w:szCs w:val="22"/>
                <w:lang w:val="es-ES_tradnl"/>
              </w:rPr>
            </w:pPr>
            <w:r w:rsidRPr="000B166C">
              <w:rPr>
                <w:sz w:val="22"/>
                <w:szCs w:val="22"/>
                <w:lang w:val="es-ES_tradnl"/>
              </w:rPr>
              <w:t xml:space="preserve">9 </w:t>
            </w:r>
            <w:r w:rsidR="00892BC3" w:rsidRPr="000B166C">
              <w:rPr>
                <w:sz w:val="22"/>
                <w:szCs w:val="22"/>
                <w:lang w:val="es-ES_tradnl"/>
              </w:rPr>
              <w:t>Sin hijos</w:t>
            </w:r>
          </w:p>
        </w:tc>
      </w:tr>
      <w:tr w:rsidR="00331634" w:rsidRPr="009A1EDD" w14:paraId="711B0088"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172EDD6" w14:textId="69CC97A1" w:rsidR="00331634" w:rsidRPr="000B166C" w:rsidRDefault="00331634" w:rsidP="00187787">
            <w:pPr>
              <w:spacing w:line="259" w:lineRule="auto"/>
              <w:rPr>
                <w:sz w:val="22"/>
                <w:szCs w:val="22"/>
                <w:lang w:val="es-ES_tradnl"/>
              </w:rPr>
            </w:pPr>
            <w:r w:rsidRPr="000B166C">
              <w:rPr>
                <w:sz w:val="22"/>
                <w:szCs w:val="22"/>
                <w:lang w:val="es-ES_tradnl"/>
              </w:rPr>
              <w:t xml:space="preserve">10 </w:t>
            </w:r>
            <w:r w:rsidR="00892BC3" w:rsidRPr="000B166C">
              <w:rPr>
                <w:sz w:val="22"/>
                <w:szCs w:val="22"/>
                <w:lang w:val="es-ES_tradnl"/>
              </w:rPr>
              <w:t>Con hijos</w:t>
            </w:r>
          </w:p>
        </w:tc>
      </w:tr>
      <w:tr w:rsidR="00331634" w:rsidRPr="009A1EDD" w14:paraId="27BDD0C5"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3F060C9" w14:textId="7DD8CCE3" w:rsidR="00331634" w:rsidRPr="000B166C" w:rsidRDefault="00892BC3" w:rsidP="00187787">
            <w:pPr>
              <w:spacing w:line="259" w:lineRule="auto"/>
              <w:rPr>
                <w:sz w:val="22"/>
                <w:szCs w:val="22"/>
                <w:lang w:val="es-ES_tradnl"/>
              </w:rPr>
            </w:pPr>
            <w:r w:rsidRPr="000B166C">
              <w:rPr>
                <w:sz w:val="22"/>
                <w:szCs w:val="22"/>
                <w:lang w:val="es-ES_tradnl"/>
              </w:rPr>
              <w:t>DIVORCIADO</w:t>
            </w:r>
            <w:ins w:id="15" w:author="Microsoft Office User" w:date="2019-06-17T09:06:00Z">
              <w:r w:rsidR="009C4328">
                <w:rPr>
                  <w:sz w:val="22"/>
                  <w:szCs w:val="22"/>
                  <w:lang w:val="es-ES_tradnl"/>
                </w:rPr>
                <w:t>/</w:t>
              </w:r>
            </w:ins>
            <w:del w:id="16" w:author="Microsoft Office User" w:date="2019-06-17T09:06:00Z">
              <w:r w:rsidRPr="000B166C" w:rsidDel="009C4328">
                <w:rPr>
                  <w:sz w:val="22"/>
                  <w:szCs w:val="22"/>
                  <w:lang w:val="es-ES_tradnl"/>
                </w:rPr>
                <w:delText>(</w:delText>
              </w:r>
            </w:del>
            <w:r w:rsidRPr="000B166C">
              <w:rPr>
                <w:sz w:val="22"/>
                <w:szCs w:val="22"/>
                <w:lang w:val="es-ES_tradnl"/>
              </w:rPr>
              <w:t>A</w:t>
            </w:r>
            <w:del w:id="17" w:author="Microsoft Office User" w:date="2019-06-17T09:06:00Z">
              <w:r w:rsidRPr="000B166C" w:rsidDel="009C4328">
                <w:rPr>
                  <w:sz w:val="22"/>
                  <w:szCs w:val="22"/>
                  <w:lang w:val="es-ES_tradnl"/>
                </w:rPr>
                <w:delText>)</w:delText>
              </w:r>
            </w:del>
            <w:r w:rsidRPr="000B166C">
              <w:rPr>
                <w:sz w:val="22"/>
                <w:szCs w:val="22"/>
                <w:lang w:val="es-ES_tradnl"/>
              </w:rPr>
              <w:t xml:space="preserve"> O SEPARADO</w:t>
            </w:r>
            <w:ins w:id="18" w:author="Microsoft Office User" w:date="2019-06-17T09:06:00Z">
              <w:r w:rsidR="009C4328">
                <w:rPr>
                  <w:sz w:val="22"/>
                  <w:szCs w:val="22"/>
                  <w:lang w:val="es-ES_tradnl"/>
                </w:rPr>
                <w:t>/</w:t>
              </w:r>
            </w:ins>
            <w:del w:id="19" w:author="Microsoft Office User" w:date="2019-06-17T09:06:00Z">
              <w:r w:rsidRPr="000B166C" w:rsidDel="009C4328">
                <w:rPr>
                  <w:sz w:val="22"/>
                  <w:szCs w:val="22"/>
                  <w:lang w:val="es-ES_tradnl"/>
                </w:rPr>
                <w:delText>(</w:delText>
              </w:r>
            </w:del>
            <w:r w:rsidRPr="000B166C">
              <w:rPr>
                <w:sz w:val="22"/>
                <w:szCs w:val="22"/>
                <w:lang w:val="es-ES_tradnl"/>
              </w:rPr>
              <w:t>A</w:t>
            </w:r>
          </w:p>
        </w:tc>
      </w:tr>
      <w:tr w:rsidR="00331634" w:rsidRPr="009A1EDD" w14:paraId="456D916B"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7FECF90" w14:textId="026626D8" w:rsidR="00331634" w:rsidRPr="000B166C" w:rsidRDefault="00331634" w:rsidP="00187787">
            <w:pPr>
              <w:spacing w:line="259" w:lineRule="auto"/>
              <w:rPr>
                <w:sz w:val="22"/>
                <w:szCs w:val="22"/>
                <w:lang w:val="es-ES_tradnl"/>
              </w:rPr>
            </w:pPr>
            <w:r w:rsidRPr="000B166C">
              <w:rPr>
                <w:sz w:val="22"/>
                <w:szCs w:val="22"/>
                <w:lang w:val="es-ES_tradnl"/>
              </w:rPr>
              <w:t xml:space="preserve">11 </w:t>
            </w:r>
            <w:r w:rsidR="00892BC3" w:rsidRPr="000B166C">
              <w:rPr>
                <w:sz w:val="22"/>
                <w:szCs w:val="22"/>
                <w:lang w:val="es-ES_tradnl"/>
              </w:rPr>
              <w:t>Vive sin niños</w:t>
            </w:r>
          </w:p>
        </w:tc>
      </w:tr>
      <w:tr w:rsidR="00331634" w:rsidRPr="009A1EDD" w14:paraId="52380274"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7708200" w14:textId="3EB096AF" w:rsidR="00331634" w:rsidRPr="000B166C" w:rsidRDefault="00331634" w:rsidP="00187787">
            <w:pPr>
              <w:spacing w:line="259" w:lineRule="auto"/>
              <w:rPr>
                <w:sz w:val="22"/>
                <w:szCs w:val="22"/>
                <w:lang w:val="es-ES_tradnl"/>
              </w:rPr>
            </w:pPr>
            <w:r w:rsidRPr="000B166C">
              <w:rPr>
                <w:sz w:val="22"/>
                <w:szCs w:val="22"/>
                <w:lang w:val="es-ES_tradnl"/>
              </w:rPr>
              <w:t xml:space="preserve">12 </w:t>
            </w:r>
            <w:r w:rsidR="00892BC3" w:rsidRPr="000B166C">
              <w:rPr>
                <w:sz w:val="22"/>
                <w:szCs w:val="22"/>
                <w:lang w:val="es-ES_tradnl"/>
              </w:rPr>
              <w:t>Vive con niños</w:t>
            </w:r>
          </w:p>
        </w:tc>
      </w:tr>
      <w:tr w:rsidR="00331634" w:rsidRPr="009A1EDD" w14:paraId="5B1AE50C"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9C30EC8" w14:textId="01390A91" w:rsidR="00331634" w:rsidRPr="000B166C" w:rsidRDefault="00892BC3" w:rsidP="00187787">
            <w:pPr>
              <w:spacing w:line="259" w:lineRule="auto"/>
              <w:rPr>
                <w:sz w:val="22"/>
                <w:szCs w:val="22"/>
                <w:lang w:val="es-ES_tradnl"/>
              </w:rPr>
            </w:pPr>
            <w:r w:rsidRPr="000B166C">
              <w:rPr>
                <w:sz w:val="22"/>
                <w:szCs w:val="22"/>
                <w:lang w:val="es-ES_tradnl"/>
              </w:rPr>
              <w:t>VIUDO</w:t>
            </w:r>
            <w:ins w:id="20" w:author="Microsoft Office User" w:date="2019-06-17T09:06:00Z">
              <w:r w:rsidR="009C4328">
                <w:rPr>
                  <w:sz w:val="22"/>
                  <w:szCs w:val="22"/>
                  <w:lang w:val="es-ES_tradnl"/>
                </w:rPr>
                <w:t>/</w:t>
              </w:r>
            </w:ins>
            <w:del w:id="21" w:author="Microsoft Office User" w:date="2019-06-17T09:06:00Z">
              <w:r w:rsidRPr="000B166C" w:rsidDel="009C4328">
                <w:rPr>
                  <w:sz w:val="22"/>
                  <w:szCs w:val="22"/>
                  <w:lang w:val="es-ES_tradnl"/>
                </w:rPr>
                <w:delText>(</w:delText>
              </w:r>
            </w:del>
            <w:r w:rsidRPr="000B166C">
              <w:rPr>
                <w:sz w:val="22"/>
                <w:szCs w:val="22"/>
                <w:lang w:val="es-ES_tradnl"/>
              </w:rPr>
              <w:t>A</w:t>
            </w:r>
            <w:del w:id="22" w:author="Microsoft Office User" w:date="2019-06-17T09:06:00Z">
              <w:r w:rsidRPr="000B166C" w:rsidDel="009C4328">
                <w:rPr>
                  <w:sz w:val="22"/>
                  <w:szCs w:val="22"/>
                  <w:lang w:val="es-ES_tradnl"/>
                </w:rPr>
                <w:delText>)</w:delText>
              </w:r>
            </w:del>
          </w:p>
        </w:tc>
      </w:tr>
      <w:tr w:rsidR="00331634" w:rsidRPr="009A1EDD" w14:paraId="5CB4D49E"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1D1E7C2" w14:textId="7B531569" w:rsidR="00331634" w:rsidRPr="000B166C" w:rsidRDefault="00892BC3" w:rsidP="00187787">
            <w:pPr>
              <w:spacing w:line="259" w:lineRule="auto"/>
              <w:rPr>
                <w:sz w:val="22"/>
                <w:szCs w:val="22"/>
                <w:lang w:val="es-ES_tradnl"/>
              </w:rPr>
            </w:pPr>
            <w:r w:rsidRPr="000B166C">
              <w:rPr>
                <w:sz w:val="22"/>
                <w:szCs w:val="22"/>
                <w:lang w:val="es-ES_tradnl"/>
              </w:rPr>
              <w:t>14 Vive sin niños</w:t>
            </w:r>
          </w:p>
        </w:tc>
      </w:tr>
      <w:tr w:rsidR="00331634" w:rsidRPr="009A1EDD" w14:paraId="5B508468"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04D94C1" w14:textId="32CBA3FC" w:rsidR="00331634" w:rsidRPr="000B166C" w:rsidRDefault="00892BC3" w:rsidP="00187787">
            <w:pPr>
              <w:spacing w:line="259" w:lineRule="auto"/>
              <w:rPr>
                <w:sz w:val="22"/>
                <w:szCs w:val="22"/>
                <w:lang w:val="es-ES_tradnl"/>
              </w:rPr>
            </w:pPr>
            <w:r w:rsidRPr="000B166C">
              <w:rPr>
                <w:sz w:val="22"/>
                <w:szCs w:val="22"/>
                <w:lang w:val="es-ES_tradnl"/>
              </w:rPr>
              <w:t>15 Vive con niños</w:t>
            </w:r>
          </w:p>
        </w:tc>
      </w:tr>
    </w:tbl>
    <w:p w14:paraId="3AF470E2" w14:textId="77777777" w:rsidR="00331634" w:rsidRPr="000B166C" w:rsidRDefault="00331634" w:rsidP="00331634">
      <w:pPr>
        <w:tabs>
          <w:tab w:val="left" w:pos="1702"/>
        </w:tabs>
        <w:rPr>
          <w:sz w:val="22"/>
          <w:szCs w:val="22"/>
          <w:lang w:val="es-ES_tradnl"/>
        </w:rPr>
      </w:pPr>
    </w:p>
    <w:p w14:paraId="4FFEFBB0" w14:textId="10104C1D" w:rsidR="0011223C" w:rsidRPr="000B166C" w:rsidRDefault="00331634" w:rsidP="0011223C">
      <w:pPr>
        <w:tabs>
          <w:tab w:val="left" w:pos="1702"/>
        </w:tabs>
        <w:rPr>
          <w:sz w:val="22"/>
          <w:szCs w:val="22"/>
          <w:lang w:val="es-ES_tradnl"/>
        </w:rPr>
      </w:pPr>
      <w:r w:rsidRPr="000B166C">
        <w:rPr>
          <w:bCs/>
          <w:sz w:val="22"/>
          <w:szCs w:val="22"/>
          <w:lang w:val="es-ES_tradnl"/>
        </w:rPr>
        <w:t>D6</w:t>
      </w:r>
      <w:r w:rsidRPr="000B166C">
        <w:rPr>
          <w:sz w:val="22"/>
          <w:szCs w:val="22"/>
          <w:lang w:val="es-ES_tradnl"/>
        </w:rPr>
        <w:t xml:space="preserve"> </w:t>
      </w:r>
      <w:r w:rsidR="005351B3" w:rsidRPr="000B166C">
        <w:rPr>
          <w:sz w:val="22"/>
          <w:szCs w:val="22"/>
          <w:lang w:val="es-ES_tradnl"/>
        </w:rPr>
        <w:t>¿</w:t>
      </w:r>
      <w:r w:rsidR="0011223C" w:rsidRPr="000B166C">
        <w:rPr>
          <w:sz w:val="22"/>
          <w:szCs w:val="22"/>
          <w:lang w:val="es-ES_tradnl"/>
        </w:rPr>
        <w:t xml:space="preserve">Cuál es su situación laboral actual? Está Vd:  </w:t>
      </w:r>
    </w:p>
    <w:p w14:paraId="4297D998" w14:textId="045717F3" w:rsidR="00331634" w:rsidRPr="000B166C" w:rsidRDefault="00331634" w:rsidP="00331634">
      <w:pPr>
        <w:tabs>
          <w:tab w:val="left" w:pos="1702"/>
        </w:tabs>
        <w:rPr>
          <w:sz w:val="22"/>
          <w:szCs w:val="22"/>
          <w:lang w:val="es-ES_tradnl"/>
        </w:rPr>
      </w:pPr>
      <w:r w:rsidRPr="000B166C">
        <w:rPr>
          <w:sz w:val="22"/>
          <w:szCs w:val="22"/>
          <w:lang w:val="es-ES_tradnl"/>
        </w:rPr>
        <w:tab/>
        <w:t xml:space="preserve">1 </w:t>
      </w:r>
      <w:r w:rsidR="006B3020" w:rsidRPr="000B166C">
        <w:rPr>
          <w:sz w:val="22"/>
          <w:szCs w:val="22"/>
          <w:lang w:val="es-ES_tradnl"/>
        </w:rPr>
        <w:t>E</w:t>
      </w:r>
      <w:r w:rsidR="00BE4190" w:rsidRPr="000B166C">
        <w:rPr>
          <w:sz w:val="22"/>
          <w:szCs w:val="22"/>
          <w:lang w:val="es-ES_tradnl"/>
        </w:rPr>
        <w:t>mpleado</w:t>
      </w:r>
      <w:ins w:id="23" w:author="Microsoft Office User" w:date="2019-06-17T09:06:00Z">
        <w:r w:rsidR="009C4328">
          <w:rPr>
            <w:sz w:val="22"/>
            <w:szCs w:val="22"/>
            <w:lang w:val="es-ES_tradnl"/>
          </w:rPr>
          <w:t>/a</w:t>
        </w:r>
      </w:ins>
      <w:r w:rsidR="00BE4190" w:rsidRPr="000B166C">
        <w:rPr>
          <w:sz w:val="22"/>
          <w:szCs w:val="22"/>
          <w:lang w:val="es-ES_tradnl"/>
        </w:rPr>
        <w:t> por cuenta propia </w:t>
      </w:r>
    </w:p>
    <w:p w14:paraId="568384D1" w14:textId="5F599904" w:rsidR="00331634" w:rsidRPr="000B166C" w:rsidRDefault="00331634" w:rsidP="00331634">
      <w:pPr>
        <w:tabs>
          <w:tab w:val="left" w:pos="1702"/>
        </w:tabs>
        <w:rPr>
          <w:sz w:val="22"/>
          <w:szCs w:val="22"/>
          <w:lang w:val="es-ES_tradnl"/>
        </w:rPr>
      </w:pPr>
      <w:r w:rsidRPr="000B166C">
        <w:rPr>
          <w:sz w:val="22"/>
          <w:szCs w:val="22"/>
          <w:lang w:val="es-ES_tradnl"/>
        </w:rPr>
        <w:tab/>
        <w:t xml:space="preserve">2 </w:t>
      </w:r>
      <w:r w:rsidR="005351B3" w:rsidRPr="000B166C">
        <w:rPr>
          <w:sz w:val="22"/>
          <w:szCs w:val="22"/>
          <w:lang w:val="es-ES_tradnl"/>
        </w:rPr>
        <w:t>Trabajando por cuenta ajena</w:t>
      </w:r>
    </w:p>
    <w:p w14:paraId="0E8B35A6" w14:textId="39B79911" w:rsidR="00331634" w:rsidRPr="000B166C" w:rsidRDefault="00331634" w:rsidP="00331634">
      <w:pPr>
        <w:tabs>
          <w:tab w:val="left" w:pos="1702"/>
        </w:tabs>
        <w:rPr>
          <w:sz w:val="22"/>
          <w:szCs w:val="22"/>
          <w:lang w:val="es-ES_tradnl"/>
        </w:rPr>
      </w:pPr>
      <w:r w:rsidRPr="000B166C">
        <w:rPr>
          <w:sz w:val="22"/>
          <w:szCs w:val="22"/>
          <w:lang w:val="es-ES_tradnl"/>
        </w:rPr>
        <w:tab/>
        <w:t xml:space="preserve">3 </w:t>
      </w:r>
      <w:r w:rsidR="003765E2">
        <w:rPr>
          <w:sz w:val="22"/>
          <w:szCs w:val="22"/>
          <w:lang w:val="es-ES_tradnl"/>
        </w:rPr>
        <w:t>A</w:t>
      </w:r>
      <w:r w:rsidR="00BE4190" w:rsidRPr="000B166C">
        <w:rPr>
          <w:sz w:val="22"/>
          <w:szCs w:val="22"/>
          <w:lang w:val="es-ES_tradnl"/>
        </w:rPr>
        <w:t>ún estudiando</w:t>
      </w:r>
    </w:p>
    <w:p w14:paraId="0D95CE1D" w14:textId="04416D54" w:rsidR="00331634" w:rsidRPr="000B166C" w:rsidRDefault="00331634" w:rsidP="00331634">
      <w:pPr>
        <w:tabs>
          <w:tab w:val="left" w:pos="1702"/>
        </w:tabs>
        <w:rPr>
          <w:sz w:val="22"/>
          <w:szCs w:val="22"/>
          <w:lang w:val="es-ES_tradnl"/>
        </w:rPr>
      </w:pPr>
      <w:r w:rsidRPr="000B166C">
        <w:rPr>
          <w:sz w:val="22"/>
          <w:szCs w:val="22"/>
          <w:lang w:val="es-ES_tradnl"/>
        </w:rPr>
        <w:tab/>
        <w:t xml:space="preserve">4 </w:t>
      </w:r>
      <w:r w:rsidR="006B3020" w:rsidRPr="000B166C">
        <w:rPr>
          <w:sz w:val="22"/>
          <w:szCs w:val="22"/>
          <w:lang w:val="es-ES_tradnl"/>
        </w:rPr>
        <w:t>T</w:t>
      </w:r>
      <w:r w:rsidR="00BE4190" w:rsidRPr="000B166C">
        <w:rPr>
          <w:sz w:val="22"/>
          <w:szCs w:val="22"/>
          <w:lang w:val="es-ES_tradnl"/>
        </w:rPr>
        <w:t>rabajando en casa</w:t>
      </w:r>
    </w:p>
    <w:p w14:paraId="4710F9D7" w14:textId="1C3E6C65" w:rsidR="00331634" w:rsidRPr="000B166C" w:rsidRDefault="00331634" w:rsidP="00331634">
      <w:pPr>
        <w:tabs>
          <w:tab w:val="left" w:pos="1702"/>
        </w:tabs>
        <w:rPr>
          <w:sz w:val="22"/>
          <w:szCs w:val="22"/>
          <w:lang w:val="es-ES_tradnl"/>
        </w:rPr>
      </w:pPr>
      <w:r w:rsidRPr="000B166C">
        <w:rPr>
          <w:sz w:val="22"/>
          <w:szCs w:val="22"/>
          <w:lang w:val="es-ES_tradnl"/>
        </w:rPr>
        <w:tab/>
        <w:t xml:space="preserve">5 </w:t>
      </w:r>
      <w:r w:rsidR="006B3020" w:rsidRPr="000B166C">
        <w:rPr>
          <w:sz w:val="22"/>
          <w:szCs w:val="22"/>
          <w:lang w:val="es-ES_tradnl"/>
        </w:rPr>
        <w:t>J</w:t>
      </w:r>
      <w:r w:rsidR="00BE4190" w:rsidRPr="000B166C">
        <w:rPr>
          <w:sz w:val="22"/>
          <w:szCs w:val="22"/>
          <w:lang w:val="es-ES_tradnl"/>
        </w:rPr>
        <w:t>ubilado</w:t>
      </w:r>
      <w:ins w:id="24" w:author="Microsoft Office User" w:date="2019-06-17T09:07:00Z">
        <w:r w:rsidR="009C4328">
          <w:rPr>
            <w:sz w:val="22"/>
            <w:szCs w:val="22"/>
            <w:lang w:val="es-ES_tradnl"/>
          </w:rPr>
          <w:t>/a</w:t>
        </w:r>
      </w:ins>
      <w:r w:rsidR="00BE4190" w:rsidRPr="000B166C">
        <w:rPr>
          <w:sz w:val="22"/>
          <w:szCs w:val="22"/>
          <w:lang w:val="es-ES_tradnl"/>
        </w:rPr>
        <w:t> </w:t>
      </w:r>
    </w:p>
    <w:p w14:paraId="714D75A2" w14:textId="21D1169F" w:rsidR="00331634" w:rsidRPr="000B166C" w:rsidRDefault="00331634" w:rsidP="00331634">
      <w:pPr>
        <w:tabs>
          <w:tab w:val="left" w:pos="1702"/>
        </w:tabs>
        <w:rPr>
          <w:sz w:val="22"/>
          <w:szCs w:val="22"/>
          <w:lang w:val="es-ES_tradnl"/>
        </w:rPr>
      </w:pPr>
      <w:r w:rsidRPr="000B166C">
        <w:rPr>
          <w:sz w:val="22"/>
          <w:szCs w:val="22"/>
          <w:lang w:val="es-ES_tradnl"/>
        </w:rPr>
        <w:tab/>
        <w:t xml:space="preserve">6 </w:t>
      </w:r>
      <w:r w:rsidR="006B3020" w:rsidRPr="000B166C">
        <w:rPr>
          <w:sz w:val="22"/>
          <w:szCs w:val="22"/>
          <w:lang w:val="es-ES_tradnl"/>
        </w:rPr>
        <w:t>D</w:t>
      </w:r>
      <w:r w:rsidR="00BE4190" w:rsidRPr="000B166C">
        <w:rPr>
          <w:sz w:val="22"/>
          <w:szCs w:val="22"/>
          <w:lang w:val="es-ES_tradnl"/>
        </w:rPr>
        <w:t>esempleado</w:t>
      </w:r>
      <w:ins w:id="25" w:author="Microsoft Office User" w:date="2019-06-17T09:07:00Z">
        <w:r w:rsidR="009C4328">
          <w:rPr>
            <w:sz w:val="22"/>
            <w:szCs w:val="22"/>
            <w:lang w:val="es-ES_tradnl"/>
          </w:rPr>
          <w:t>/a</w:t>
        </w:r>
      </w:ins>
      <w:r w:rsidR="00BE4190" w:rsidRPr="000B166C">
        <w:rPr>
          <w:sz w:val="22"/>
          <w:szCs w:val="22"/>
          <w:lang w:val="es-ES_tradnl"/>
        </w:rPr>
        <w:t> </w:t>
      </w:r>
    </w:p>
    <w:p w14:paraId="43A6C176" w14:textId="5ADBB092" w:rsidR="00331634" w:rsidRPr="000B166C" w:rsidRDefault="005134D9" w:rsidP="00331634">
      <w:pPr>
        <w:tabs>
          <w:tab w:val="left" w:pos="1702"/>
        </w:tabs>
        <w:rPr>
          <w:sz w:val="22"/>
          <w:szCs w:val="22"/>
          <w:lang w:val="es-ES_tradnl"/>
        </w:rPr>
      </w:pPr>
      <w:r>
        <w:rPr>
          <w:sz w:val="22"/>
          <w:szCs w:val="22"/>
          <w:lang w:val="es-ES_tradnl"/>
        </w:rPr>
        <w:tab/>
        <w:t>7</w:t>
      </w:r>
      <w:r w:rsidR="00331634" w:rsidRPr="000B166C">
        <w:rPr>
          <w:sz w:val="22"/>
          <w:szCs w:val="22"/>
          <w:lang w:val="es-ES_tradnl"/>
        </w:rPr>
        <w:t xml:space="preserve"> </w:t>
      </w:r>
      <w:r w:rsidR="006B3020" w:rsidRPr="000B166C">
        <w:rPr>
          <w:sz w:val="22"/>
          <w:szCs w:val="22"/>
          <w:lang w:val="es-ES_tradnl"/>
        </w:rPr>
        <w:t>O</w:t>
      </w:r>
      <w:r w:rsidR="00BE4190" w:rsidRPr="000B166C">
        <w:rPr>
          <w:sz w:val="22"/>
          <w:szCs w:val="22"/>
          <w:lang w:val="es-ES_tradnl"/>
        </w:rPr>
        <w:t>tro</w:t>
      </w:r>
    </w:p>
    <w:p w14:paraId="04FEF80C" w14:textId="77777777" w:rsidR="0034598E" w:rsidRPr="000B166C" w:rsidRDefault="0034598E" w:rsidP="00331634">
      <w:pPr>
        <w:tabs>
          <w:tab w:val="left" w:pos="1702"/>
        </w:tabs>
        <w:rPr>
          <w:bCs/>
          <w:sz w:val="22"/>
          <w:szCs w:val="22"/>
          <w:lang w:val="es-ES_tradnl"/>
        </w:rPr>
      </w:pPr>
    </w:p>
    <w:p w14:paraId="22A7440B" w14:textId="5A3FD9C0" w:rsidR="00AA5764" w:rsidRPr="000B166C" w:rsidRDefault="00331634" w:rsidP="003765E2">
      <w:pPr>
        <w:tabs>
          <w:tab w:val="left" w:pos="1702"/>
        </w:tabs>
        <w:rPr>
          <w:bCs/>
          <w:sz w:val="22"/>
          <w:szCs w:val="22"/>
          <w:lang w:val="es-ES_tradnl"/>
        </w:rPr>
      </w:pPr>
      <w:r w:rsidRPr="000B166C">
        <w:rPr>
          <w:bCs/>
          <w:sz w:val="22"/>
          <w:szCs w:val="22"/>
          <w:lang w:val="es-ES_tradnl"/>
        </w:rPr>
        <w:t xml:space="preserve">D6a </w:t>
      </w:r>
      <w:r w:rsidR="003765E2">
        <w:rPr>
          <w:sz w:val="22"/>
          <w:szCs w:val="22"/>
          <w:lang w:val="es-ES_tradnl"/>
        </w:rPr>
        <w:t>Si es</w:t>
      </w:r>
      <w:r w:rsidR="0034598E" w:rsidRPr="000B166C">
        <w:rPr>
          <w:sz w:val="22"/>
          <w:szCs w:val="22"/>
          <w:lang w:val="es-ES_tradnl"/>
        </w:rPr>
        <w:t xml:space="preserve"> </w:t>
      </w:r>
      <w:r w:rsidR="00BC718F">
        <w:rPr>
          <w:sz w:val="22"/>
          <w:szCs w:val="22"/>
          <w:lang w:val="es-ES_tradnl"/>
        </w:rPr>
        <w:t>Empleado</w:t>
      </w:r>
      <w:ins w:id="26" w:author="Microsoft Office User" w:date="2019-06-17T09:08:00Z">
        <w:r w:rsidR="009C4328">
          <w:rPr>
            <w:sz w:val="22"/>
            <w:szCs w:val="22"/>
            <w:lang w:val="es-ES_tradnl"/>
          </w:rPr>
          <w:t>/a</w:t>
        </w:r>
      </w:ins>
      <w:r w:rsidR="00BC718F">
        <w:rPr>
          <w:sz w:val="22"/>
          <w:szCs w:val="22"/>
          <w:lang w:val="es-ES_tradnl"/>
        </w:rPr>
        <w:t xml:space="preserve"> por cuenta propia</w:t>
      </w:r>
      <w:r w:rsidR="0034598E" w:rsidRPr="000B166C">
        <w:rPr>
          <w:sz w:val="22"/>
          <w:szCs w:val="22"/>
          <w:lang w:val="es-ES_tradnl"/>
        </w:rPr>
        <w:t xml:space="preserve">, </w:t>
      </w:r>
      <w:r w:rsidR="00BC718F">
        <w:rPr>
          <w:sz w:val="22"/>
          <w:szCs w:val="22"/>
          <w:lang w:val="es-ES_tradnl"/>
        </w:rPr>
        <w:t>Jubilado</w:t>
      </w:r>
      <w:ins w:id="27" w:author="Microsoft Office User" w:date="2019-06-17T09:08:00Z">
        <w:r w:rsidR="009C4328">
          <w:rPr>
            <w:sz w:val="22"/>
            <w:szCs w:val="22"/>
            <w:lang w:val="es-ES_tradnl"/>
          </w:rPr>
          <w:t>/a</w:t>
        </w:r>
      </w:ins>
      <w:r w:rsidR="00BC718F">
        <w:rPr>
          <w:sz w:val="22"/>
          <w:szCs w:val="22"/>
          <w:lang w:val="es-ES_tradnl"/>
        </w:rPr>
        <w:t xml:space="preserve"> o Desempleado</w:t>
      </w:r>
      <w:ins w:id="28" w:author="Microsoft Office User" w:date="2019-06-17T09:08:00Z">
        <w:r w:rsidR="009C4328">
          <w:rPr>
            <w:sz w:val="22"/>
            <w:szCs w:val="22"/>
            <w:lang w:val="es-ES_tradnl"/>
          </w:rPr>
          <w:t>/a</w:t>
        </w:r>
      </w:ins>
      <w:r w:rsidR="0034598E" w:rsidRPr="000B166C">
        <w:rPr>
          <w:sz w:val="22"/>
          <w:szCs w:val="22"/>
          <w:lang w:val="es-ES_tradnl"/>
        </w:rPr>
        <w:t>:</w:t>
      </w:r>
      <w:r w:rsidRPr="000B166C">
        <w:rPr>
          <w:bCs/>
          <w:sz w:val="22"/>
          <w:szCs w:val="22"/>
          <w:lang w:val="es-ES_tradnl"/>
        </w:rPr>
        <w:t xml:space="preserve"> </w:t>
      </w:r>
      <w:r w:rsidR="005351B3" w:rsidRPr="000B166C">
        <w:rPr>
          <w:bCs/>
          <w:sz w:val="22"/>
          <w:szCs w:val="22"/>
          <w:lang w:val="es-ES_tradnl"/>
        </w:rPr>
        <w:t>¿</w:t>
      </w:r>
      <w:r w:rsidR="0034598E" w:rsidRPr="000B166C">
        <w:rPr>
          <w:bCs/>
          <w:sz w:val="22"/>
          <w:szCs w:val="22"/>
          <w:lang w:val="es-ES_tradnl"/>
        </w:rPr>
        <w:t>Podría decirnos para qué sector trabaja/trabajaba Vd.? </w:t>
      </w:r>
    </w:p>
    <w:p w14:paraId="665FD23B" w14:textId="62F081FA" w:rsidR="00AA5764" w:rsidRPr="000B166C" w:rsidRDefault="00AA5764" w:rsidP="00AA5764">
      <w:pPr>
        <w:tabs>
          <w:tab w:val="left" w:pos="1702"/>
        </w:tabs>
        <w:rPr>
          <w:bCs/>
          <w:sz w:val="22"/>
          <w:szCs w:val="22"/>
          <w:lang w:val="es-ES_tradnl"/>
        </w:rPr>
      </w:pPr>
      <w:r w:rsidRPr="000B166C">
        <w:rPr>
          <w:bCs/>
          <w:sz w:val="22"/>
          <w:szCs w:val="22"/>
          <w:lang w:val="es-ES_tradnl"/>
        </w:rPr>
        <w:tab/>
        <w:t xml:space="preserve">1 </w:t>
      </w:r>
      <w:r w:rsidR="00296C3E" w:rsidRPr="000B166C">
        <w:rPr>
          <w:bCs/>
          <w:sz w:val="22"/>
          <w:szCs w:val="22"/>
          <w:lang w:val="es-ES_tradnl"/>
        </w:rPr>
        <w:t>A</w:t>
      </w:r>
      <w:r w:rsidRPr="000B166C">
        <w:rPr>
          <w:bCs/>
          <w:sz w:val="22"/>
          <w:szCs w:val="22"/>
          <w:lang w:val="es-ES_tradnl"/>
        </w:rPr>
        <w:t xml:space="preserve">gricultura  </w:t>
      </w:r>
    </w:p>
    <w:p w14:paraId="051114C1" w14:textId="7572EF1E" w:rsidR="00AA5764" w:rsidRPr="000B166C" w:rsidRDefault="00AA5764" w:rsidP="00AA5764">
      <w:pPr>
        <w:tabs>
          <w:tab w:val="left" w:pos="1702"/>
        </w:tabs>
        <w:rPr>
          <w:bCs/>
          <w:sz w:val="22"/>
          <w:szCs w:val="22"/>
          <w:lang w:val="es-ES_tradnl"/>
        </w:rPr>
      </w:pPr>
      <w:r w:rsidRPr="000B166C">
        <w:rPr>
          <w:bCs/>
          <w:sz w:val="22"/>
          <w:szCs w:val="22"/>
          <w:lang w:val="es-ES_tradnl"/>
        </w:rPr>
        <w:tab/>
        <w:t xml:space="preserve">2 </w:t>
      </w:r>
      <w:r w:rsidR="00296C3E" w:rsidRPr="000B166C">
        <w:rPr>
          <w:bCs/>
          <w:sz w:val="22"/>
          <w:szCs w:val="22"/>
          <w:lang w:val="es-ES_tradnl"/>
        </w:rPr>
        <w:t>I</w:t>
      </w:r>
      <w:r w:rsidRPr="000B166C">
        <w:rPr>
          <w:bCs/>
          <w:sz w:val="22"/>
          <w:szCs w:val="22"/>
          <w:lang w:val="es-ES_tradnl"/>
        </w:rPr>
        <w:t>ndustria pública</w:t>
      </w:r>
    </w:p>
    <w:p w14:paraId="7B55D221" w14:textId="6BEDE181" w:rsidR="00AA5764" w:rsidRPr="000B166C" w:rsidRDefault="00AA5764" w:rsidP="00AA5764">
      <w:pPr>
        <w:tabs>
          <w:tab w:val="left" w:pos="1702"/>
        </w:tabs>
        <w:rPr>
          <w:bCs/>
          <w:sz w:val="22"/>
          <w:szCs w:val="22"/>
          <w:lang w:val="es-ES_tradnl"/>
        </w:rPr>
      </w:pPr>
      <w:r w:rsidRPr="000B166C">
        <w:rPr>
          <w:bCs/>
          <w:sz w:val="22"/>
          <w:szCs w:val="22"/>
          <w:lang w:val="es-ES_tradnl"/>
        </w:rPr>
        <w:tab/>
        <w:t xml:space="preserve">3 </w:t>
      </w:r>
      <w:r w:rsidR="00296C3E" w:rsidRPr="000B166C">
        <w:rPr>
          <w:bCs/>
          <w:sz w:val="22"/>
          <w:szCs w:val="22"/>
          <w:lang w:val="es-ES_tradnl"/>
        </w:rPr>
        <w:t>I</w:t>
      </w:r>
      <w:r w:rsidRPr="000B166C">
        <w:rPr>
          <w:bCs/>
          <w:sz w:val="22"/>
          <w:szCs w:val="22"/>
          <w:lang w:val="es-ES_tradnl"/>
        </w:rPr>
        <w:t>ndustria privada</w:t>
      </w:r>
    </w:p>
    <w:p w14:paraId="266B27AA" w14:textId="7A5835A5" w:rsidR="00AA5764" w:rsidRPr="000B166C" w:rsidRDefault="00AA5764" w:rsidP="00AA5764">
      <w:pPr>
        <w:tabs>
          <w:tab w:val="left" w:pos="1702"/>
        </w:tabs>
        <w:rPr>
          <w:bCs/>
          <w:sz w:val="22"/>
          <w:szCs w:val="22"/>
          <w:lang w:val="es-ES_tradnl"/>
        </w:rPr>
      </w:pPr>
      <w:r w:rsidRPr="000B166C">
        <w:rPr>
          <w:bCs/>
          <w:sz w:val="22"/>
          <w:szCs w:val="22"/>
          <w:lang w:val="es-ES_tradnl"/>
        </w:rPr>
        <w:tab/>
        <w:t xml:space="preserve">4 </w:t>
      </w:r>
      <w:r w:rsidR="00296C3E" w:rsidRPr="000B166C">
        <w:rPr>
          <w:bCs/>
          <w:sz w:val="22"/>
          <w:szCs w:val="22"/>
          <w:lang w:val="es-ES_tradnl"/>
        </w:rPr>
        <w:t>S</w:t>
      </w:r>
      <w:r w:rsidRPr="000B166C">
        <w:rPr>
          <w:bCs/>
          <w:sz w:val="22"/>
          <w:szCs w:val="22"/>
          <w:lang w:val="es-ES_tradnl"/>
        </w:rPr>
        <w:t>ervicio público</w:t>
      </w:r>
    </w:p>
    <w:p w14:paraId="7ACDED65" w14:textId="4C551A49" w:rsidR="00AA5764" w:rsidRPr="000B166C" w:rsidRDefault="00AA5764" w:rsidP="00AA5764">
      <w:pPr>
        <w:tabs>
          <w:tab w:val="left" w:pos="1702"/>
        </w:tabs>
        <w:rPr>
          <w:bCs/>
          <w:sz w:val="22"/>
          <w:szCs w:val="22"/>
          <w:lang w:val="es-ES_tradnl"/>
        </w:rPr>
      </w:pPr>
      <w:r w:rsidRPr="000B166C">
        <w:rPr>
          <w:bCs/>
          <w:sz w:val="22"/>
          <w:szCs w:val="22"/>
          <w:lang w:val="es-ES_tradnl"/>
        </w:rPr>
        <w:tab/>
        <w:t xml:space="preserve">5 </w:t>
      </w:r>
      <w:r w:rsidR="00296C3E" w:rsidRPr="000B166C">
        <w:rPr>
          <w:bCs/>
          <w:sz w:val="22"/>
          <w:szCs w:val="22"/>
          <w:lang w:val="es-ES_tradnl"/>
        </w:rPr>
        <w:t>S</w:t>
      </w:r>
      <w:r w:rsidRPr="000B166C">
        <w:rPr>
          <w:bCs/>
          <w:sz w:val="22"/>
          <w:szCs w:val="22"/>
          <w:lang w:val="es-ES_tradnl"/>
        </w:rPr>
        <w:t>ervicio privado</w:t>
      </w:r>
      <w:r w:rsidR="00331634" w:rsidRPr="000B166C">
        <w:rPr>
          <w:bCs/>
          <w:sz w:val="22"/>
          <w:szCs w:val="22"/>
          <w:lang w:val="es-ES_tradnl"/>
        </w:rPr>
        <w:tab/>
      </w:r>
    </w:p>
    <w:p w14:paraId="4AEE45F9" w14:textId="53BD6B70" w:rsidR="00331634" w:rsidRPr="000B166C" w:rsidRDefault="00AA5764" w:rsidP="003765E2">
      <w:pPr>
        <w:tabs>
          <w:tab w:val="left" w:pos="1702"/>
        </w:tabs>
        <w:rPr>
          <w:bCs/>
          <w:sz w:val="22"/>
          <w:szCs w:val="22"/>
          <w:lang w:val="es-ES_tradnl"/>
        </w:rPr>
      </w:pPr>
      <w:r w:rsidRPr="000B166C">
        <w:rPr>
          <w:bCs/>
          <w:sz w:val="22"/>
          <w:szCs w:val="22"/>
          <w:lang w:val="es-ES_tradnl"/>
        </w:rPr>
        <w:tab/>
      </w:r>
      <w:r w:rsidR="003765E2">
        <w:rPr>
          <w:bCs/>
          <w:sz w:val="22"/>
          <w:szCs w:val="22"/>
          <w:lang w:val="es-ES_tradnl"/>
        </w:rPr>
        <w:t>6 Otro</w:t>
      </w:r>
    </w:p>
    <w:p w14:paraId="31FF3993" w14:textId="77777777" w:rsidR="00331634" w:rsidRPr="000B166C" w:rsidRDefault="00331634" w:rsidP="00331634">
      <w:pPr>
        <w:tabs>
          <w:tab w:val="left" w:pos="1702"/>
        </w:tabs>
        <w:rPr>
          <w:bCs/>
          <w:sz w:val="22"/>
          <w:szCs w:val="22"/>
          <w:lang w:val="es-ES_tradnl"/>
        </w:rPr>
      </w:pPr>
    </w:p>
    <w:p w14:paraId="6F3C4BDC" w14:textId="124B5188" w:rsidR="00F166E8" w:rsidRPr="000B166C" w:rsidRDefault="00331634" w:rsidP="00296C3E">
      <w:pPr>
        <w:tabs>
          <w:tab w:val="left" w:pos="1702"/>
        </w:tabs>
        <w:rPr>
          <w:sz w:val="22"/>
          <w:szCs w:val="22"/>
          <w:lang w:val="es-ES_tradnl"/>
        </w:rPr>
      </w:pPr>
      <w:r w:rsidRPr="000B166C">
        <w:rPr>
          <w:bCs/>
          <w:sz w:val="22"/>
          <w:szCs w:val="22"/>
          <w:lang w:val="es-ES_tradnl"/>
        </w:rPr>
        <w:t>D7</w:t>
      </w:r>
      <w:r w:rsidRPr="000B166C">
        <w:rPr>
          <w:sz w:val="22"/>
          <w:szCs w:val="22"/>
          <w:lang w:val="es-ES_tradnl"/>
        </w:rPr>
        <w:t xml:space="preserve"> </w:t>
      </w:r>
      <w:r w:rsidR="00296C3E" w:rsidRPr="000B166C">
        <w:rPr>
          <w:sz w:val="22"/>
          <w:szCs w:val="22"/>
          <w:lang w:val="es-ES_tradnl"/>
        </w:rPr>
        <w:t>Si le pidiera que eligiera entre una de estas cinco denominaciones para de</w:t>
      </w:r>
      <w:r w:rsidR="003765E2">
        <w:rPr>
          <w:sz w:val="22"/>
          <w:szCs w:val="22"/>
          <w:lang w:val="es-ES_tradnl"/>
        </w:rPr>
        <w:t>finir su clase social, ¿a cuál d</w:t>
      </w:r>
      <w:r w:rsidR="00296C3E" w:rsidRPr="000B166C">
        <w:rPr>
          <w:sz w:val="22"/>
          <w:szCs w:val="22"/>
          <w:lang w:val="es-ES_tradnl"/>
        </w:rPr>
        <w:t>iría Vd. que pertenece: a la clase trabajadora, a la clase media‐baja, a la clase media, a la clase media‐alta, o a  la clase alta? </w:t>
      </w:r>
    </w:p>
    <w:p w14:paraId="1C873F79" w14:textId="0E0016B5" w:rsidR="00F166E8" w:rsidRPr="000B166C" w:rsidRDefault="00F166E8" w:rsidP="00F166E8">
      <w:pPr>
        <w:tabs>
          <w:tab w:val="left" w:pos="1702"/>
        </w:tabs>
        <w:rPr>
          <w:sz w:val="22"/>
          <w:szCs w:val="22"/>
          <w:lang w:val="es-ES_tradnl"/>
        </w:rPr>
      </w:pPr>
      <w:r w:rsidRPr="000B166C">
        <w:rPr>
          <w:sz w:val="22"/>
          <w:szCs w:val="22"/>
          <w:lang w:val="es-ES_tradnl"/>
        </w:rPr>
        <w:tab/>
        <w:t xml:space="preserve">1 </w:t>
      </w:r>
      <w:r w:rsidR="009137F9" w:rsidRPr="000B166C">
        <w:rPr>
          <w:sz w:val="22"/>
          <w:szCs w:val="22"/>
          <w:lang w:val="es-ES_tradnl"/>
        </w:rPr>
        <w:t>C</w:t>
      </w:r>
      <w:r w:rsidRPr="000B166C">
        <w:rPr>
          <w:sz w:val="22"/>
          <w:szCs w:val="22"/>
          <w:lang w:val="es-ES_tradnl"/>
        </w:rPr>
        <w:t>lase trabajadora</w:t>
      </w:r>
    </w:p>
    <w:p w14:paraId="0B9ACB9E" w14:textId="6E838780" w:rsidR="00F166E8" w:rsidRPr="000B166C" w:rsidRDefault="00F166E8" w:rsidP="00F166E8">
      <w:pPr>
        <w:tabs>
          <w:tab w:val="left" w:pos="1702"/>
        </w:tabs>
        <w:rPr>
          <w:sz w:val="22"/>
          <w:szCs w:val="22"/>
          <w:lang w:val="es-ES_tradnl"/>
        </w:rPr>
      </w:pPr>
      <w:r w:rsidRPr="000B166C">
        <w:rPr>
          <w:sz w:val="22"/>
          <w:szCs w:val="22"/>
          <w:lang w:val="es-ES_tradnl"/>
        </w:rPr>
        <w:tab/>
        <w:t xml:space="preserve">2 </w:t>
      </w:r>
      <w:r w:rsidR="009137F9" w:rsidRPr="000B166C">
        <w:rPr>
          <w:sz w:val="22"/>
          <w:szCs w:val="22"/>
          <w:lang w:val="es-ES_tradnl"/>
        </w:rPr>
        <w:t>C</w:t>
      </w:r>
      <w:r w:rsidRPr="000B166C">
        <w:rPr>
          <w:sz w:val="22"/>
          <w:szCs w:val="22"/>
          <w:lang w:val="es-ES_tradnl"/>
        </w:rPr>
        <w:t>lase media</w:t>
      </w:r>
      <w:r w:rsidR="00BC718F">
        <w:rPr>
          <w:sz w:val="22"/>
          <w:szCs w:val="22"/>
          <w:lang w:val="es-ES_tradnl"/>
        </w:rPr>
        <w:t>-</w:t>
      </w:r>
      <w:r w:rsidRPr="000B166C">
        <w:rPr>
          <w:sz w:val="22"/>
          <w:szCs w:val="22"/>
          <w:lang w:val="es-ES_tradnl"/>
        </w:rPr>
        <w:t>baja</w:t>
      </w:r>
    </w:p>
    <w:p w14:paraId="4C822AE3" w14:textId="025628F2" w:rsidR="00F166E8" w:rsidRPr="000B166C" w:rsidRDefault="00F166E8" w:rsidP="00F166E8">
      <w:pPr>
        <w:tabs>
          <w:tab w:val="left" w:pos="1702"/>
        </w:tabs>
        <w:rPr>
          <w:sz w:val="22"/>
          <w:szCs w:val="22"/>
          <w:lang w:val="es-ES_tradnl"/>
        </w:rPr>
      </w:pPr>
      <w:r w:rsidRPr="000B166C">
        <w:rPr>
          <w:sz w:val="22"/>
          <w:szCs w:val="22"/>
          <w:lang w:val="es-ES_tradnl"/>
        </w:rPr>
        <w:tab/>
        <w:t xml:space="preserve">3 </w:t>
      </w:r>
      <w:r w:rsidR="009137F9" w:rsidRPr="000B166C">
        <w:rPr>
          <w:sz w:val="22"/>
          <w:szCs w:val="22"/>
          <w:lang w:val="es-ES_tradnl"/>
        </w:rPr>
        <w:t>C</w:t>
      </w:r>
      <w:r w:rsidRPr="000B166C">
        <w:rPr>
          <w:sz w:val="22"/>
          <w:szCs w:val="22"/>
          <w:lang w:val="es-ES_tradnl"/>
        </w:rPr>
        <w:t>lase media</w:t>
      </w:r>
    </w:p>
    <w:p w14:paraId="38B43309" w14:textId="46F22313" w:rsidR="00F166E8" w:rsidRPr="000B166C" w:rsidRDefault="00F166E8" w:rsidP="00F166E8">
      <w:pPr>
        <w:tabs>
          <w:tab w:val="left" w:pos="1702"/>
        </w:tabs>
        <w:rPr>
          <w:sz w:val="22"/>
          <w:szCs w:val="22"/>
          <w:lang w:val="es-ES_tradnl"/>
        </w:rPr>
      </w:pPr>
      <w:r w:rsidRPr="000B166C">
        <w:rPr>
          <w:sz w:val="22"/>
          <w:szCs w:val="22"/>
          <w:lang w:val="es-ES_tradnl"/>
        </w:rPr>
        <w:tab/>
        <w:t xml:space="preserve">4 </w:t>
      </w:r>
      <w:r w:rsidR="009137F9" w:rsidRPr="000B166C">
        <w:rPr>
          <w:sz w:val="22"/>
          <w:szCs w:val="22"/>
          <w:lang w:val="es-ES_tradnl"/>
        </w:rPr>
        <w:t>C</w:t>
      </w:r>
      <w:r w:rsidRPr="000B166C">
        <w:rPr>
          <w:sz w:val="22"/>
          <w:szCs w:val="22"/>
          <w:lang w:val="es-ES_tradnl"/>
        </w:rPr>
        <w:t>lase media</w:t>
      </w:r>
      <w:r w:rsidR="00BC718F">
        <w:rPr>
          <w:sz w:val="22"/>
          <w:szCs w:val="22"/>
          <w:lang w:val="es-ES_tradnl"/>
        </w:rPr>
        <w:t>-</w:t>
      </w:r>
      <w:r w:rsidRPr="000B166C">
        <w:rPr>
          <w:sz w:val="22"/>
          <w:szCs w:val="22"/>
          <w:lang w:val="es-ES_tradnl"/>
        </w:rPr>
        <w:t>alta</w:t>
      </w:r>
    </w:p>
    <w:p w14:paraId="00A3D5CC" w14:textId="00C482D6" w:rsidR="00F166E8" w:rsidRPr="000B166C" w:rsidRDefault="00F166E8" w:rsidP="00F166E8">
      <w:pPr>
        <w:tabs>
          <w:tab w:val="left" w:pos="1702"/>
        </w:tabs>
        <w:rPr>
          <w:sz w:val="22"/>
          <w:szCs w:val="22"/>
          <w:lang w:val="es-ES_tradnl"/>
        </w:rPr>
      </w:pPr>
      <w:r w:rsidRPr="000B166C">
        <w:rPr>
          <w:sz w:val="22"/>
          <w:szCs w:val="22"/>
          <w:lang w:val="es-ES_tradnl"/>
        </w:rPr>
        <w:tab/>
        <w:t xml:space="preserve">5 </w:t>
      </w:r>
      <w:r w:rsidR="009137F9" w:rsidRPr="000B166C">
        <w:rPr>
          <w:sz w:val="22"/>
          <w:szCs w:val="22"/>
          <w:lang w:val="es-ES_tradnl"/>
        </w:rPr>
        <w:t>C</w:t>
      </w:r>
      <w:r w:rsidRPr="000B166C">
        <w:rPr>
          <w:sz w:val="22"/>
          <w:szCs w:val="22"/>
          <w:lang w:val="es-ES_tradnl"/>
        </w:rPr>
        <w:t xml:space="preserve">lase alta  </w:t>
      </w:r>
      <w:r w:rsidR="00331634" w:rsidRPr="000B166C">
        <w:rPr>
          <w:sz w:val="22"/>
          <w:szCs w:val="22"/>
          <w:lang w:val="es-ES_tradnl"/>
        </w:rPr>
        <w:tab/>
      </w:r>
    </w:p>
    <w:p w14:paraId="031EDA49" w14:textId="7A2DD440" w:rsidR="00F166E8" w:rsidRPr="000B166C" w:rsidRDefault="00F166E8" w:rsidP="003765E2">
      <w:pPr>
        <w:tabs>
          <w:tab w:val="left" w:pos="1702"/>
        </w:tabs>
        <w:rPr>
          <w:sz w:val="22"/>
          <w:szCs w:val="22"/>
          <w:lang w:val="es-ES_tradnl"/>
        </w:rPr>
      </w:pPr>
      <w:r w:rsidRPr="000B166C">
        <w:rPr>
          <w:sz w:val="22"/>
          <w:szCs w:val="22"/>
          <w:lang w:val="es-ES_tradnl"/>
        </w:rPr>
        <w:tab/>
      </w:r>
      <w:r w:rsidR="00331634" w:rsidRPr="000B166C">
        <w:rPr>
          <w:sz w:val="22"/>
          <w:szCs w:val="22"/>
          <w:lang w:val="es-ES_tradnl"/>
        </w:rPr>
        <w:t xml:space="preserve">6 </w:t>
      </w:r>
      <w:r w:rsidRPr="000B166C">
        <w:rPr>
          <w:sz w:val="22"/>
          <w:szCs w:val="22"/>
          <w:lang w:val="es-ES_tradnl"/>
        </w:rPr>
        <w:t>Otro</w:t>
      </w:r>
    </w:p>
    <w:p w14:paraId="3DE5BCDC" w14:textId="10C30246" w:rsidR="00331634" w:rsidRPr="000B166C" w:rsidRDefault="00331634" w:rsidP="00F166E8">
      <w:pPr>
        <w:tabs>
          <w:tab w:val="left" w:pos="1702"/>
        </w:tabs>
        <w:rPr>
          <w:sz w:val="22"/>
          <w:szCs w:val="22"/>
          <w:lang w:val="es-ES_tradnl"/>
        </w:rPr>
      </w:pPr>
    </w:p>
    <w:p w14:paraId="318B0FAD" w14:textId="6D67D18F" w:rsidR="00331634" w:rsidRPr="000B166C" w:rsidRDefault="00331634" w:rsidP="00331634">
      <w:pPr>
        <w:pStyle w:val="BodyText"/>
        <w:tabs>
          <w:tab w:val="clear" w:pos="4537"/>
        </w:tabs>
        <w:rPr>
          <w:szCs w:val="22"/>
          <w:lang w:val="es-ES_tradnl"/>
        </w:rPr>
      </w:pPr>
      <w:r w:rsidRPr="000B166C">
        <w:rPr>
          <w:bCs/>
          <w:szCs w:val="22"/>
          <w:lang w:val="es-ES_tradnl"/>
        </w:rPr>
        <w:t xml:space="preserve">D8 </w:t>
      </w:r>
      <w:r w:rsidR="009137F9" w:rsidRPr="000B166C">
        <w:rPr>
          <w:szCs w:val="22"/>
          <w:lang w:val="es-ES_tradnl"/>
        </w:rPr>
        <w:t>¿Diría Vd. que vive en ...?</w:t>
      </w:r>
    </w:p>
    <w:p w14:paraId="78CF1E88" w14:textId="52386731" w:rsidR="00331634" w:rsidRPr="000B166C" w:rsidRDefault="00331634" w:rsidP="00331634">
      <w:pPr>
        <w:tabs>
          <w:tab w:val="left" w:pos="1702"/>
        </w:tabs>
        <w:rPr>
          <w:sz w:val="22"/>
          <w:szCs w:val="22"/>
          <w:lang w:val="es-ES_tradnl"/>
        </w:rPr>
      </w:pPr>
      <w:r w:rsidRPr="000B166C">
        <w:rPr>
          <w:sz w:val="22"/>
          <w:szCs w:val="22"/>
          <w:lang w:val="es-ES_tradnl"/>
        </w:rPr>
        <w:tab/>
        <w:t xml:space="preserve">1 </w:t>
      </w:r>
      <w:r w:rsidR="005351B3" w:rsidRPr="000B166C">
        <w:rPr>
          <w:sz w:val="22"/>
          <w:szCs w:val="22"/>
          <w:lang w:val="es-ES_tradnl"/>
        </w:rPr>
        <w:t>Á</w:t>
      </w:r>
      <w:r w:rsidR="009137F9" w:rsidRPr="000B166C">
        <w:rPr>
          <w:sz w:val="22"/>
          <w:szCs w:val="22"/>
          <w:lang w:val="es-ES_tradnl"/>
        </w:rPr>
        <w:t>rea rural o pueblo</w:t>
      </w:r>
    </w:p>
    <w:p w14:paraId="4D542CE7" w14:textId="5DE405F1" w:rsidR="009137F9" w:rsidRPr="000B166C" w:rsidRDefault="00331634" w:rsidP="00331634">
      <w:pPr>
        <w:tabs>
          <w:tab w:val="left" w:pos="1702"/>
        </w:tabs>
        <w:rPr>
          <w:sz w:val="22"/>
          <w:szCs w:val="22"/>
          <w:lang w:val="es-ES_tradnl"/>
        </w:rPr>
      </w:pPr>
      <w:r w:rsidRPr="000B166C">
        <w:rPr>
          <w:sz w:val="22"/>
          <w:szCs w:val="22"/>
          <w:lang w:val="es-ES_tradnl"/>
        </w:rPr>
        <w:tab/>
        <w:t xml:space="preserve">2 </w:t>
      </w:r>
      <w:r w:rsidR="009137F9" w:rsidRPr="000B166C">
        <w:rPr>
          <w:sz w:val="22"/>
          <w:szCs w:val="22"/>
          <w:lang w:val="es-ES_tradnl"/>
        </w:rPr>
        <w:t>Ciudad pequeña o mediana</w:t>
      </w:r>
    </w:p>
    <w:p w14:paraId="0FA2E687" w14:textId="68084564" w:rsidR="00331634" w:rsidRPr="000B166C" w:rsidRDefault="00331634" w:rsidP="00331634">
      <w:pPr>
        <w:tabs>
          <w:tab w:val="left" w:pos="1702"/>
        </w:tabs>
        <w:rPr>
          <w:sz w:val="22"/>
          <w:szCs w:val="22"/>
          <w:lang w:val="es-ES_tradnl"/>
        </w:rPr>
      </w:pPr>
      <w:r w:rsidRPr="000B166C">
        <w:rPr>
          <w:sz w:val="22"/>
          <w:szCs w:val="22"/>
          <w:lang w:val="es-ES_tradnl"/>
        </w:rPr>
        <w:tab/>
        <w:t xml:space="preserve">3 </w:t>
      </w:r>
      <w:r w:rsidR="009137F9" w:rsidRPr="000B166C">
        <w:rPr>
          <w:sz w:val="22"/>
          <w:szCs w:val="22"/>
          <w:lang w:val="es-ES_tradnl"/>
        </w:rPr>
        <w:t>Gran ciudad</w:t>
      </w:r>
    </w:p>
    <w:p w14:paraId="5585CDEF" w14:textId="18228C02" w:rsidR="00331634" w:rsidRPr="000B166C" w:rsidRDefault="00331634" w:rsidP="003038F9">
      <w:pPr>
        <w:tabs>
          <w:tab w:val="left" w:pos="1702"/>
        </w:tabs>
        <w:rPr>
          <w:sz w:val="22"/>
          <w:szCs w:val="22"/>
          <w:lang w:val="es-ES_tradnl"/>
        </w:rPr>
      </w:pPr>
    </w:p>
    <w:p w14:paraId="1634F0DF" w14:textId="0EF44E11" w:rsidR="00331634" w:rsidRPr="000B166C" w:rsidRDefault="00331634" w:rsidP="00AA2DCA">
      <w:pPr>
        <w:tabs>
          <w:tab w:val="left" w:pos="1702"/>
        </w:tabs>
        <w:rPr>
          <w:sz w:val="22"/>
          <w:szCs w:val="22"/>
          <w:lang w:val="es-ES_tradnl"/>
        </w:rPr>
      </w:pPr>
      <w:r w:rsidRPr="000B166C">
        <w:rPr>
          <w:bCs/>
          <w:sz w:val="22"/>
          <w:szCs w:val="22"/>
          <w:lang w:val="es-ES_tradnl"/>
        </w:rPr>
        <w:t xml:space="preserve">D9 </w:t>
      </w:r>
      <w:r w:rsidR="00AA2DCA" w:rsidRPr="000B166C">
        <w:rPr>
          <w:sz w:val="22"/>
          <w:szCs w:val="22"/>
          <w:lang w:val="es-ES_tradnl"/>
        </w:rPr>
        <w:t>¿Se considera usted mismo como…?</w:t>
      </w: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331634" w:rsidRPr="009A1EDD" w14:paraId="6984D287"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8095815" w14:textId="5E917290" w:rsidR="00331634" w:rsidRPr="000B166C" w:rsidRDefault="00331634" w:rsidP="00187787">
            <w:pPr>
              <w:spacing w:line="259" w:lineRule="auto"/>
              <w:rPr>
                <w:sz w:val="22"/>
                <w:szCs w:val="22"/>
                <w:lang w:val="es-ES_tradnl"/>
              </w:rPr>
            </w:pPr>
            <w:r w:rsidRPr="000B166C">
              <w:rPr>
                <w:sz w:val="22"/>
                <w:szCs w:val="22"/>
                <w:lang w:val="es-ES_tradnl"/>
              </w:rPr>
              <w:t xml:space="preserve">1. </w:t>
            </w:r>
            <w:r w:rsidR="00AA2DCA" w:rsidRPr="000B166C">
              <w:rPr>
                <w:sz w:val="22"/>
                <w:szCs w:val="22"/>
                <w:lang w:val="es-ES_tradnl"/>
              </w:rPr>
              <w:t>Católico</w:t>
            </w:r>
            <w:ins w:id="29" w:author="Microsoft Office User" w:date="2019-06-17T09:08:00Z">
              <w:r w:rsidR="009C4328">
                <w:rPr>
                  <w:sz w:val="22"/>
                  <w:szCs w:val="22"/>
                  <w:lang w:val="es-ES_tradnl"/>
                </w:rPr>
                <w:t>/a</w:t>
              </w:r>
            </w:ins>
          </w:p>
        </w:tc>
      </w:tr>
      <w:tr w:rsidR="00331634" w:rsidRPr="009A1EDD" w14:paraId="76DC85FE"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8D6806" w14:textId="0CE4FA06" w:rsidR="00331634" w:rsidRPr="000B166C" w:rsidRDefault="00331634" w:rsidP="00187787">
            <w:pPr>
              <w:spacing w:line="259" w:lineRule="auto"/>
              <w:rPr>
                <w:sz w:val="22"/>
                <w:szCs w:val="22"/>
                <w:lang w:val="es-ES_tradnl"/>
              </w:rPr>
            </w:pPr>
            <w:r w:rsidRPr="000B166C">
              <w:rPr>
                <w:sz w:val="22"/>
                <w:szCs w:val="22"/>
                <w:lang w:val="es-ES_tradnl"/>
              </w:rPr>
              <w:t xml:space="preserve">2. </w:t>
            </w:r>
            <w:r w:rsidR="00AA2DCA" w:rsidRPr="000B166C">
              <w:rPr>
                <w:sz w:val="22"/>
                <w:szCs w:val="22"/>
                <w:lang w:val="es-ES_tradnl"/>
              </w:rPr>
              <w:t>Ortodoxo</w:t>
            </w:r>
            <w:ins w:id="30" w:author="Microsoft Office User" w:date="2019-06-17T09:08:00Z">
              <w:r w:rsidR="009C4328">
                <w:rPr>
                  <w:sz w:val="22"/>
                  <w:szCs w:val="22"/>
                  <w:lang w:val="es-ES_tradnl"/>
                </w:rPr>
                <w:t>/a</w:t>
              </w:r>
            </w:ins>
          </w:p>
        </w:tc>
      </w:tr>
      <w:tr w:rsidR="00331634" w:rsidRPr="009A1EDD" w14:paraId="6CB4DED3"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50D5CFC" w14:textId="60CFD907" w:rsidR="00331634" w:rsidRPr="000B166C" w:rsidRDefault="00331634" w:rsidP="00187787">
            <w:pPr>
              <w:spacing w:line="259" w:lineRule="auto"/>
              <w:rPr>
                <w:sz w:val="22"/>
                <w:szCs w:val="22"/>
                <w:lang w:val="es-ES_tradnl"/>
              </w:rPr>
            </w:pPr>
            <w:r w:rsidRPr="000B166C">
              <w:rPr>
                <w:sz w:val="22"/>
                <w:szCs w:val="22"/>
                <w:lang w:val="es-ES_tradnl"/>
              </w:rPr>
              <w:t xml:space="preserve">3. </w:t>
            </w:r>
            <w:r w:rsidR="00AA2DCA" w:rsidRPr="000B166C">
              <w:rPr>
                <w:sz w:val="22"/>
                <w:szCs w:val="22"/>
                <w:lang w:val="es-ES_tradnl"/>
              </w:rPr>
              <w:t>Protestante</w:t>
            </w:r>
          </w:p>
        </w:tc>
      </w:tr>
      <w:tr w:rsidR="00331634" w:rsidRPr="009A1EDD" w14:paraId="1B8910DC"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1D53617" w14:textId="58DBB417" w:rsidR="00331634" w:rsidRPr="000B166C" w:rsidRDefault="00331634" w:rsidP="00187787">
            <w:pPr>
              <w:spacing w:line="259" w:lineRule="auto"/>
              <w:rPr>
                <w:sz w:val="22"/>
                <w:szCs w:val="22"/>
                <w:lang w:val="es-ES_tradnl"/>
              </w:rPr>
            </w:pPr>
            <w:r w:rsidRPr="000B166C">
              <w:rPr>
                <w:sz w:val="22"/>
                <w:szCs w:val="22"/>
                <w:lang w:val="es-ES_tradnl"/>
              </w:rPr>
              <w:t xml:space="preserve">4. </w:t>
            </w:r>
            <w:r w:rsidR="00AA2DCA" w:rsidRPr="000B166C">
              <w:rPr>
                <w:sz w:val="22"/>
                <w:szCs w:val="22"/>
                <w:lang w:val="es-ES_tradnl"/>
              </w:rPr>
              <w:t xml:space="preserve">Otra clase de </w:t>
            </w:r>
            <w:r w:rsidR="005351B3" w:rsidRPr="000B166C">
              <w:rPr>
                <w:sz w:val="22"/>
                <w:szCs w:val="22"/>
                <w:lang w:val="es-ES_tradnl"/>
              </w:rPr>
              <w:t>c</w:t>
            </w:r>
            <w:r w:rsidR="00AA2DCA" w:rsidRPr="000B166C">
              <w:rPr>
                <w:sz w:val="22"/>
                <w:szCs w:val="22"/>
                <w:lang w:val="es-ES_tradnl"/>
              </w:rPr>
              <w:t>ristiano</w:t>
            </w:r>
          </w:p>
        </w:tc>
      </w:tr>
      <w:tr w:rsidR="00331634" w:rsidRPr="009A1EDD" w14:paraId="0479A797"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4588F2D" w14:textId="0204D6D3" w:rsidR="00331634" w:rsidRPr="000B166C" w:rsidRDefault="00331634" w:rsidP="00187787">
            <w:pPr>
              <w:spacing w:line="259" w:lineRule="auto"/>
              <w:rPr>
                <w:sz w:val="22"/>
                <w:szCs w:val="22"/>
                <w:lang w:val="es-ES_tradnl"/>
              </w:rPr>
            </w:pPr>
            <w:r w:rsidRPr="000B166C">
              <w:rPr>
                <w:sz w:val="22"/>
                <w:szCs w:val="22"/>
                <w:lang w:val="es-ES_tradnl"/>
              </w:rPr>
              <w:t xml:space="preserve">5. </w:t>
            </w:r>
            <w:r w:rsidR="00AA2DCA" w:rsidRPr="000B166C">
              <w:rPr>
                <w:sz w:val="22"/>
                <w:szCs w:val="22"/>
                <w:lang w:val="es-ES_tradnl"/>
              </w:rPr>
              <w:t>Judío</w:t>
            </w:r>
            <w:ins w:id="31" w:author="Microsoft Office User" w:date="2019-06-17T09:09:00Z">
              <w:r w:rsidR="009C4328">
                <w:rPr>
                  <w:sz w:val="22"/>
                  <w:szCs w:val="22"/>
                  <w:lang w:val="es-ES_tradnl"/>
                </w:rPr>
                <w:t>/a</w:t>
              </w:r>
            </w:ins>
          </w:p>
        </w:tc>
      </w:tr>
      <w:tr w:rsidR="00331634" w:rsidRPr="009A1EDD" w14:paraId="2019C9DE"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A1EF13F" w14:textId="0EB219DF" w:rsidR="00331634" w:rsidRPr="000B166C" w:rsidRDefault="00331634" w:rsidP="00187787">
            <w:pPr>
              <w:spacing w:line="259" w:lineRule="auto"/>
              <w:rPr>
                <w:sz w:val="22"/>
                <w:szCs w:val="22"/>
                <w:lang w:val="es-ES_tradnl"/>
              </w:rPr>
            </w:pPr>
            <w:r w:rsidRPr="000B166C">
              <w:rPr>
                <w:sz w:val="22"/>
                <w:szCs w:val="22"/>
                <w:lang w:val="es-ES_tradnl"/>
              </w:rPr>
              <w:t xml:space="preserve">6. </w:t>
            </w:r>
            <w:r w:rsidR="00AA2DCA" w:rsidRPr="000B166C">
              <w:rPr>
                <w:sz w:val="22"/>
                <w:szCs w:val="22"/>
                <w:lang w:val="es-ES_tradnl"/>
              </w:rPr>
              <w:t>Musulmán</w:t>
            </w:r>
            <w:ins w:id="32" w:author="Microsoft Office User" w:date="2019-06-17T09:09:00Z">
              <w:r w:rsidR="009C4328">
                <w:rPr>
                  <w:sz w:val="22"/>
                  <w:szCs w:val="22"/>
                  <w:lang w:val="es-ES_tradnl"/>
                </w:rPr>
                <w:t>/a</w:t>
              </w:r>
            </w:ins>
          </w:p>
        </w:tc>
      </w:tr>
      <w:tr w:rsidR="00331634" w:rsidRPr="009A1EDD" w14:paraId="0346BA25"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862042C" w14:textId="587E1BE3" w:rsidR="00331634" w:rsidRPr="000B166C" w:rsidRDefault="00331634" w:rsidP="00187787">
            <w:pPr>
              <w:spacing w:line="259" w:lineRule="auto"/>
              <w:rPr>
                <w:sz w:val="22"/>
                <w:szCs w:val="22"/>
                <w:lang w:val="es-ES_tradnl"/>
              </w:rPr>
            </w:pPr>
            <w:r w:rsidRPr="000B166C">
              <w:rPr>
                <w:sz w:val="22"/>
                <w:szCs w:val="22"/>
                <w:lang w:val="es-ES_tradnl"/>
              </w:rPr>
              <w:t xml:space="preserve">7. </w:t>
            </w:r>
            <w:r w:rsidR="00AA2DCA" w:rsidRPr="000B166C">
              <w:rPr>
                <w:sz w:val="22"/>
                <w:szCs w:val="22"/>
                <w:lang w:val="es-ES_tradnl"/>
              </w:rPr>
              <w:t>Sij</w:t>
            </w:r>
          </w:p>
        </w:tc>
      </w:tr>
      <w:tr w:rsidR="00331634" w:rsidRPr="009A1EDD" w14:paraId="353DA04A"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B5FCCB9" w14:textId="20980366" w:rsidR="00331634" w:rsidRPr="000B166C" w:rsidRDefault="00331634" w:rsidP="00187787">
            <w:pPr>
              <w:spacing w:line="259" w:lineRule="auto"/>
              <w:rPr>
                <w:sz w:val="22"/>
                <w:szCs w:val="22"/>
                <w:lang w:val="es-ES_tradnl"/>
              </w:rPr>
            </w:pPr>
            <w:r w:rsidRPr="000B166C">
              <w:rPr>
                <w:sz w:val="22"/>
                <w:szCs w:val="22"/>
                <w:lang w:val="es-ES_tradnl"/>
              </w:rPr>
              <w:t xml:space="preserve">8. </w:t>
            </w:r>
            <w:r w:rsidR="00AA2DCA" w:rsidRPr="000B166C">
              <w:rPr>
                <w:sz w:val="22"/>
                <w:szCs w:val="22"/>
                <w:lang w:val="es-ES_tradnl"/>
              </w:rPr>
              <w:t>Budista</w:t>
            </w:r>
          </w:p>
        </w:tc>
      </w:tr>
      <w:tr w:rsidR="00331634" w:rsidRPr="009A1EDD" w14:paraId="2AB5D522"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83B0184" w14:textId="5CED2D4B" w:rsidR="00331634" w:rsidRPr="000B166C" w:rsidRDefault="00331634" w:rsidP="00187787">
            <w:pPr>
              <w:spacing w:line="259" w:lineRule="auto"/>
              <w:rPr>
                <w:sz w:val="22"/>
                <w:szCs w:val="22"/>
                <w:lang w:val="es-ES_tradnl"/>
              </w:rPr>
            </w:pPr>
            <w:r w:rsidRPr="000B166C">
              <w:rPr>
                <w:sz w:val="22"/>
                <w:szCs w:val="22"/>
                <w:lang w:val="es-ES_tradnl"/>
              </w:rPr>
              <w:t>9.</w:t>
            </w:r>
            <w:r w:rsidR="00AA2DCA" w:rsidRPr="000B166C">
              <w:rPr>
                <w:sz w:val="22"/>
                <w:szCs w:val="22"/>
                <w:lang w:val="es-ES_tradnl"/>
              </w:rPr>
              <w:t xml:space="preserve"> Hinduista</w:t>
            </w:r>
          </w:p>
        </w:tc>
      </w:tr>
      <w:tr w:rsidR="00331634" w:rsidRPr="009A1EDD" w14:paraId="4B5C7E0D"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CBE4B53" w14:textId="02EC7094" w:rsidR="00331634" w:rsidRPr="000B166C" w:rsidRDefault="00331634" w:rsidP="00187787">
            <w:pPr>
              <w:spacing w:line="259" w:lineRule="auto"/>
              <w:rPr>
                <w:sz w:val="22"/>
                <w:szCs w:val="22"/>
                <w:lang w:val="es-ES_tradnl"/>
              </w:rPr>
            </w:pPr>
            <w:r w:rsidRPr="000B166C">
              <w:rPr>
                <w:sz w:val="22"/>
                <w:szCs w:val="22"/>
                <w:lang w:val="es-ES_tradnl"/>
              </w:rPr>
              <w:t xml:space="preserve">10 </w:t>
            </w:r>
            <w:r w:rsidR="00AA2DCA" w:rsidRPr="000B166C">
              <w:rPr>
                <w:sz w:val="22"/>
                <w:szCs w:val="22"/>
                <w:lang w:val="es-ES_tradnl"/>
              </w:rPr>
              <w:t>Ateo</w:t>
            </w:r>
            <w:ins w:id="33" w:author="Microsoft Office User" w:date="2019-06-17T09:10:00Z">
              <w:r w:rsidR="009C4328">
                <w:rPr>
                  <w:sz w:val="22"/>
                  <w:szCs w:val="22"/>
                  <w:lang w:val="es-ES_tradnl"/>
                </w:rPr>
                <w:t>/a</w:t>
              </w:r>
            </w:ins>
            <w:bookmarkStart w:id="34" w:name="_GoBack"/>
            <w:bookmarkEnd w:id="34"/>
          </w:p>
        </w:tc>
      </w:tr>
      <w:tr w:rsidR="00331634" w:rsidRPr="009A1EDD" w14:paraId="19F93E45"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65C9CD4" w14:textId="619742D9" w:rsidR="00331634" w:rsidRPr="000B166C" w:rsidRDefault="00331634" w:rsidP="00187787">
            <w:pPr>
              <w:spacing w:line="259" w:lineRule="auto"/>
              <w:rPr>
                <w:sz w:val="22"/>
                <w:szCs w:val="22"/>
                <w:lang w:val="es-ES_tradnl"/>
              </w:rPr>
            </w:pPr>
            <w:r w:rsidRPr="000B166C">
              <w:rPr>
                <w:sz w:val="22"/>
                <w:szCs w:val="22"/>
                <w:lang w:val="es-ES_tradnl"/>
              </w:rPr>
              <w:t xml:space="preserve">11 </w:t>
            </w:r>
            <w:r w:rsidR="00AA2DCA" w:rsidRPr="000B166C">
              <w:rPr>
                <w:sz w:val="22"/>
                <w:szCs w:val="22"/>
                <w:lang w:val="es-ES_tradnl"/>
              </w:rPr>
              <w:t>No creyente / agnóstico</w:t>
            </w:r>
            <w:ins w:id="35" w:author="Microsoft Office User" w:date="2019-06-17T09:09:00Z">
              <w:r w:rsidR="009C4328">
                <w:rPr>
                  <w:sz w:val="22"/>
                  <w:szCs w:val="22"/>
                  <w:lang w:val="es-ES_tradnl"/>
                </w:rPr>
                <w:t>/a</w:t>
              </w:r>
            </w:ins>
          </w:p>
        </w:tc>
      </w:tr>
      <w:tr w:rsidR="00331634" w:rsidRPr="009A1EDD" w14:paraId="09038432" w14:textId="77777777" w:rsidTr="0018778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9D69AF6" w14:textId="7F98C8C4" w:rsidR="00331634" w:rsidRPr="000B166C" w:rsidRDefault="00331634" w:rsidP="00063C4D">
            <w:pPr>
              <w:spacing w:line="259" w:lineRule="auto"/>
              <w:rPr>
                <w:sz w:val="22"/>
                <w:szCs w:val="22"/>
                <w:lang w:val="es-ES_tradnl"/>
              </w:rPr>
            </w:pPr>
            <w:r w:rsidRPr="000B166C">
              <w:rPr>
                <w:sz w:val="22"/>
                <w:szCs w:val="22"/>
                <w:lang w:val="es-ES_tradnl"/>
              </w:rPr>
              <w:t>12.</w:t>
            </w:r>
            <w:r w:rsidR="00AA2DCA" w:rsidRPr="000B166C">
              <w:rPr>
                <w:sz w:val="22"/>
                <w:szCs w:val="22"/>
                <w:lang w:val="es-ES_tradnl"/>
              </w:rPr>
              <w:t xml:space="preserve"> </w:t>
            </w:r>
            <w:r w:rsidR="00063C4D">
              <w:rPr>
                <w:sz w:val="22"/>
                <w:szCs w:val="22"/>
                <w:lang w:val="es-ES_tradnl"/>
              </w:rPr>
              <w:t>Otro</w:t>
            </w:r>
          </w:p>
        </w:tc>
      </w:tr>
    </w:tbl>
    <w:p w14:paraId="66F327D0" w14:textId="77777777" w:rsidR="00331634" w:rsidRPr="000B166C" w:rsidRDefault="00331634" w:rsidP="00331634">
      <w:pPr>
        <w:tabs>
          <w:tab w:val="left" w:pos="1702"/>
          <w:tab w:val="left" w:pos="4537"/>
        </w:tabs>
        <w:rPr>
          <w:sz w:val="22"/>
          <w:szCs w:val="22"/>
          <w:lang w:val="es-ES_tradnl"/>
        </w:rPr>
      </w:pPr>
    </w:p>
    <w:p w14:paraId="64262DAE" w14:textId="235B156B" w:rsidR="00331634" w:rsidRPr="000B166C" w:rsidRDefault="00331634" w:rsidP="00331634">
      <w:pPr>
        <w:tabs>
          <w:tab w:val="left" w:pos="1702"/>
        </w:tabs>
        <w:rPr>
          <w:sz w:val="22"/>
          <w:szCs w:val="22"/>
          <w:lang w:val="es-ES_tradnl"/>
        </w:rPr>
      </w:pPr>
      <w:r w:rsidRPr="000B166C">
        <w:rPr>
          <w:bCs/>
          <w:sz w:val="22"/>
          <w:szCs w:val="22"/>
          <w:lang w:val="es-ES_tradnl"/>
        </w:rPr>
        <w:t xml:space="preserve">D10 </w:t>
      </w:r>
      <w:r w:rsidR="005351B3" w:rsidRPr="000B166C">
        <w:rPr>
          <w:sz w:val="22"/>
          <w:szCs w:val="22"/>
          <w:lang w:val="es-ES_tradnl"/>
        </w:rPr>
        <w:t>Además</w:t>
      </w:r>
      <w:r w:rsidR="00BE538C" w:rsidRPr="000B166C">
        <w:rPr>
          <w:sz w:val="22"/>
          <w:szCs w:val="22"/>
          <w:lang w:val="es-ES_tradnl"/>
        </w:rPr>
        <w:t xml:space="preserve"> de para bodas y funerales, ¿con qué frecuencia asiste usted a servicios religiosos?</w:t>
      </w:r>
    </w:p>
    <w:p w14:paraId="27B36B5E" w14:textId="545E69E1" w:rsidR="00331634" w:rsidRPr="000B166C" w:rsidRDefault="00331634" w:rsidP="00331634">
      <w:pPr>
        <w:tabs>
          <w:tab w:val="left" w:pos="1702"/>
        </w:tabs>
        <w:rPr>
          <w:sz w:val="22"/>
          <w:szCs w:val="22"/>
          <w:lang w:val="es-ES_tradnl"/>
        </w:rPr>
      </w:pPr>
      <w:r w:rsidRPr="000B166C">
        <w:rPr>
          <w:sz w:val="22"/>
          <w:szCs w:val="22"/>
          <w:lang w:val="es-ES_tradnl"/>
        </w:rPr>
        <w:tab/>
        <w:t xml:space="preserve">1 </w:t>
      </w:r>
      <w:r w:rsidR="00FD58D1" w:rsidRPr="000B166C">
        <w:rPr>
          <w:sz w:val="22"/>
          <w:szCs w:val="22"/>
          <w:lang w:val="es-ES_tradnl"/>
        </w:rPr>
        <w:t>Más de una vez a la semana</w:t>
      </w:r>
    </w:p>
    <w:p w14:paraId="292AB1FE" w14:textId="34F2D6A5" w:rsidR="00331634" w:rsidRPr="000B166C" w:rsidRDefault="00331634" w:rsidP="00331634">
      <w:pPr>
        <w:tabs>
          <w:tab w:val="left" w:pos="1702"/>
        </w:tabs>
        <w:rPr>
          <w:sz w:val="22"/>
          <w:szCs w:val="22"/>
          <w:lang w:val="es-ES_tradnl"/>
        </w:rPr>
      </w:pPr>
      <w:r w:rsidRPr="000B166C">
        <w:rPr>
          <w:sz w:val="22"/>
          <w:szCs w:val="22"/>
          <w:lang w:val="es-ES_tradnl"/>
        </w:rPr>
        <w:tab/>
        <w:t xml:space="preserve">2 </w:t>
      </w:r>
      <w:r w:rsidR="00FD58D1" w:rsidRPr="000B166C">
        <w:rPr>
          <w:sz w:val="22"/>
          <w:szCs w:val="22"/>
          <w:lang w:val="es-ES_tradnl"/>
        </w:rPr>
        <w:t>Una vez a la semana</w:t>
      </w:r>
    </w:p>
    <w:p w14:paraId="5F5DEEB2" w14:textId="21366665" w:rsidR="00FD58D1" w:rsidRPr="000B166C" w:rsidRDefault="00331634" w:rsidP="00331634">
      <w:pPr>
        <w:tabs>
          <w:tab w:val="left" w:pos="1702"/>
        </w:tabs>
        <w:rPr>
          <w:sz w:val="22"/>
          <w:szCs w:val="22"/>
          <w:lang w:val="es-ES_tradnl"/>
        </w:rPr>
      </w:pPr>
      <w:r w:rsidRPr="000B166C">
        <w:rPr>
          <w:sz w:val="22"/>
          <w:szCs w:val="22"/>
          <w:lang w:val="es-ES_tradnl"/>
        </w:rPr>
        <w:tab/>
        <w:t xml:space="preserve">3 </w:t>
      </w:r>
      <w:r w:rsidR="00063C4D">
        <w:rPr>
          <w:sz w:val="22"/>
          <w:szCs w:val="22"/>
          <w:lang w:val="es-ES_tradnl"/>
        </w:rPr>
        <w:t>U</w:t>
      </w:r>
      <w:r w:rsidR="00FD58D1" w:rsidRPr="000B166C">
        <w:rPr>
          <w:sz w:val="22"/>
          <w:szCs w:val="22"/>
          <w:lang w:val="es-ES_tradnl"/>
        </w:rPr>
        <w:t>na vez al mes</w:t>
      </w:r>
    </w:p>
    <w:p w14:paraId="6E92C6D4" w14:textId="3F02F22E" w:rsidR="00331634" w:rsidRPr="000B166C" w:rsidRDefault="00331634" w:rsidP="00331634">
      <w:pPr>
        <w:tabs>
          <w:tab w:val="left" w:pos="1702"/>
        </w:tabs>
        <w:rPr>
          <w:sz w:val="22"/>
          <w:szCs w:val="22"/>
          <w:lang w:val="es-ES_tradnl"/>
        </w:rPr>
      </w:pPr>
      <w:r w:rsidRPr="000B166C">
        <w:rPr>
          <w:sz w:val="22"/>
          <w:szCs w:val="22"/>
          <w:lang w:val="es-ES_tradnl"/>
        </w:rPr>
        <w:tab/>
        <w:t xml:space="preserve">4 </w:t>
      </w:r>
      <w:r w:rsidR="00FD58D1" w:rsidRPr="000B166C">
        <w:rPr>
          <w:sz w:val="22"/>
          <w:szCs w:val="22"/>
          <w:lang w:val="es-ES_tradnl"/>
        </w:rPr>
        <w:t>Cada 2 o 3 meses</w:t>
      </w:r>
    </w:p>
    <w:p w14:paraId="0FE2B013" w14:textId="4BE4D092" w:rsidR="00331634" w:rsidRPr="000B166C" w:rsidRDefault="00331634" w:rsidP="00331634">
      <w:pPr>
        <w:tabs>
          <w:tab w:val="left" w:pos="1702"/>
        </w:tabs>
        <w:rPr>
          <w:sz w:val="22"/>
          <w:szCs w:val="22"/>
          <w:lang w:val="es-ES_tradnl"/>
        </w:rPr>
      </w:pPr>
      <w:r w:rsidRPr="000B166C">
        <w:rPr>
          <w:sz w:val="22"/>
          <w:szCs w:val="22"/>
          <w:lang w:val="es-ES_tradnl"/>
        </w:rPr>
        <w:tab/>
        <w:t xml:space="preserve">5. </w:t>
      </w:r>
      <w:r w:rsidR="00FD58D1" w:rsidRPr="000B166C">
        <w:rPr>
          <w:sz w:val="22"/>
          <w:szCs w:val="22"/>
          <w:lang w:val="es-ES_tradnl"/>
        </w:rPr>
        <w:t>Solo en días religiosos especiales</w:t>
      </w:r>
    </w:p>
    <w:p w14:paraId="06898287" w14:textId="78517A6A" w:rsidR="00331634" w:rsidRPr="000B166C" w:rsidRDefault="00331634" w:rsidP="00331634">
      <w:pPr>
        <w:tabs>
          <w:tab w:val="left" w:pos="1702"/>
        </w:tabs>
        <w:rPr>
          <w:sz w:val="22"/>
          <w:szCs w:val="22"/>
          <w:lang w:val="es-ES_tradnl"/>
        </w:rPr>
      </w:pPr>
      <w:r w:rsidRPr="000B166C">
        <w:rPr>
          <w:sz w:val="22"/>
          <w:szCs w:val="22"/>
          <w:lang w:val="es-ES_tradnl"/>
        </w:rPr>
        <w:tab/>
        <w:t xml:space="preserve">6 </w:t>
      </w:r>
      <w:r w:rsidR="005351B3" w:rsidRPr="000B166C">
        <w:rPr>
          <w:sz w:val="22"/>
          <w:szCs w:val="22"/>
          <w:lang w:val="es-ES_tradnl"/>
        </w:rPr>
        <w:t>Cerca</w:t>
      </w:r>
      <w:r w:rsidR="00FD58D1" w:rsidRPr="000B166C">
        <w:rPr>
          <w:sz w:val="22"/>
          <w:szCs w:val="22"/>
          <w:lang w:val="es-ES_tradnl"/>
        </w:rPr>
        <w:t xml:space="preserve"> </w:t>
      </w:r>
      <w:r w:rsidR="005351B3" w:rsidRPr="000B166C">
        <w:rPr>
          <w:sz w:val="22"/>
          <w:szCs w:val="22"/>
          <w:lang w:val="es-ES_tradnl"/>
        </w:rPr>
        <w:t xml:space="preserve">de </w:t>
      </w:r>
      <w:r w:rsidR="00FD58D1" w:rsidRPr="000B166C">
        <w:rPr>
          <w:sz w:val="22"/>
          <w:szCs w:val="22"/>
          <w:lang w:val="es-ES_tradnl"/>
        </w:rPr>
        <w:t>una vez al año</w:t>
      </w:r>
    </w:p>
    <w:p w14:paraId="64611C4E" w14:textId="5B895EF6" w:rsidR="00331634" w:rsidRPr="000B166C" w:rsidRDefault="00331634" w:rsidP="00331634">
      <w:pPr>
        <w:tabs>
          <w:tab w:val="left" w:pos="1702"/>
        </w:tabs>
        <w:rPr>
          <w:sz w:val="22"/>
          <w:szCs w:val="22"/>
          <w:lang w:val="es-ES_tradnl"/>
        </w:rPr>
      </w:pPr>
      <w:r w:rsidRPr="000B166C">
        <w:rPr>
          <w:sz w:val="22"/>
          <w:szCs w:val="22"/>
          <w:lang w:val="es-ES_tradnl"/>
        </w:rPr>
        <w:tab/>
        <w:t xml:space="preserve">7 </w:t>
      </w:r>
      <w:r w:rsidR="00FD58D1" w:rsidRPr="000B166C">
        <w:rPr>
          <w:sz w:val="22"/>
          <w:szCs w:val="22"/>
          <w:lang w:val="es-ES_tradnl"/>
        </w:rPr>
        <w:t>Menos a menudo</w:t>
      </w:r>
    </w:p>
    <w:p w14:paraId="3DB084F3" w14:textId="4EFFB005" w:rsidR="00331634" w:rsidRPr="000B166C" w:rsidRDefault="00331634" w:rsidP="00331634">
      <w:pPr>
        <w:tabs>
          <w:tab w:val="left" w:pos="1702"/>
        </w:tabs>
        <w:rPr>
          <w:sz w:val="22"/>
          <w:szCs w:val="22"/>
          <w:lang w:val="es-ES_tradnl"/>
        </w:rPr>
      </w:pPr>
    </w:p>
    <w:p w14:paraId="61F0DF18" w14:textId="2F439250" w:rsidR="00B22CF4" w:rsidRPr="000B166C" w:rsidRDefault="00331634" w:rsidP="00B22CF4">
      <w:pPr>
        <w:tabs>
          <w:tab w:val="left" w:pos="1702"/>
        </w:tabs>
        <w:rPr>
          <w:sz w:val="22"/>
          <w:szCs w:val="22"/>
          <w:lang w:val="es-ES_tradnl"/>
        </w:rPr>
      </w:pPr>
      <w:r w:rsidRPr="000B166C">
        <w:rPr>
          <w:bCs/>
          <w:sz w:val="22"/>
          <w:szCs w:val="22"/>
          <w:lang w:val="es-ES_tradnl"/>
        </w:rPr>
        <w:t>D11</w:t>
      </w:r>
      <w:r w:rsidR="00BC718F">
        <w:rPr>
          <w:bCs/>
          <w:sz w:val="22"/>
          <w:szCs w:val="22"/>
          <w:lang w:val="es-ES_tradnl"/>
        </w:rPr>
        <w:t xml:space="preserve">. </w:t>
      </w:r>
      <w:r w:rsidR="00BC718F">
        <w:rPr>
          <w:sz w:val="22"/>
          <w:szCs w:val="22"/>
          <w:lang w:val="es-ES_tradnl"/>
        </w:rPr>
        <w:t>Teniendo todo en cuenta</w:t>
      </w:r>
      <w:r w:rsidR="00B22CF4" w:rsidRPr="000B166C">
        <w:rPr>
          <w:sz w:val="22"/>
          <w:szCs w:val="22"/>
          <w:lang w:val="es-ES_tradnl"/>
        </w:rPr>
        <w:t xml:space="preserve">, ¿en qué punto de esta escala situaría Vd. el nivel de vida de su familia?  Puede contestar cualquier número del 1 al 7, teniendo en cuenta que 1 significa una familia pobre, que 7 significa una familia rica y que los otros puntos son posiciones intermedias.  </w:t>
      </w:r>
    </w:p>
    <w:p w14:paraId="4ED98434" w14:textId="77777777" w:rsidR="00331634" w:rsidRPr="000B166C" w:rsidRDefault="00331634" w:rsidP="00331634">
      <w:pPr>
        <w:tabs>
          <w:tab w:val="left" w:pos="1702"/>
        </w:tabs>
        <w:rPr>
          <w:sz w:val="22"/>
          <w:szCs w:val="22"/>
          <w:lang w:val="es-ES_tradnl"/>
        </w:rPr>
      </w:pPr>
    </w:p>
    <w:tbl>
      <w:tblPr>
        <w:tblStyle w:val="TableGrid0"/>
        <w:tblW w:w="0" w:type="auto"/>
        <w:tblLook w:val="04A0" w:firstRow="1" w:lastRow="0" w:firstColumn="1" w:lastColumn="0" w:noHBand="0" w:noVBand="1"/>
      </w:tblPr>
      <w:tblGrid>
        <w:gridCol w:w="1445"/>
        <w:gridCol w:w="888"/>
        <w:gridCol w:w="889"/>
        <w:gridCol w:w="889"/>
        <w:gridCol w:w="889"/>
        <w:gridCol w:w="889"/>
        <w:gridCol w:w="1273"/>
        <w:gridCol w:w="918"/>
      </w:tblGrid>
      <w:tr w:rsidR="000B166C" w:rsidRPr="009A1EDD" w14:paraId="797C5F6D" w14:textId="77777777" w:rsidTr="000B166C">
        <w:tc>
          <w:tcPr>
            <w:tcW w:w="1445" w:type="dxa"/>
          </w:tcPr>
          <w:p w14:paraId="09B1A758" w14:textId="15D097C2" w:rsidR="000B166C" w:rsidRPr="000B166C" w:rsidRDefault="000B166C" w:rsidP="00187787">
            <w:pPr>
              <w:tabs>
                <w:tab w:val="left" w:pos="1702"/>
              </w:tabs>
              <w:jc w:val="center"/>
              <w:rPr>
                <w:sz w:val="22"/>
                <w:szCs w:val="22"/>
                <w:lang w:val="es-ES_tradnl"/>
              </w:rPr>
            </w:pPr>
            <w:r w:rsidRPr="000B166C">
              <w:rPr>
                <w:sz w:val="22"/>
                <w:szCs w:val="22"/>
                <w:lang w:val="es-ES_tradnl" w:eastAsia="en-GB"/>
              </w:rPr>
              <w:t>1 Familia pobre</w:t>
            </w:r>
          </w:p>
        </w:tc>
        <w:tc>
          <w:tcPr>
            <w:tcW w:w="888" w:type="dxa"/>
          </w:tcPr>
          <w:p w14:paraId="7F6D9662"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2</w:t>
            </w:r>
          </w:p>
        </w:tc>
        <w:tc>
          <w:tcPr>
            <w:tcW w:w="889" w:type="dxa"/>
          </w:tcPr>
          <w:p w14:paraId="2A2F2F61"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3</w:t>
            </w:r>
          </w:p>
        </w:tc>
        <w:tc>
          <w:tcPr>
            <w:tcW w:w="889" w:type="dxa"/>
          </w:tcPr>
          <w:p w14:paraId="6F3966CA"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4</w:t>
            </w:r>
          </w:p>
        </w:tc>
        <w:tc>
          <w:tcPr>
            <w:tcW w:w="889" w:type="dxa"/>
          </w:tcPr>
          <w:p w14:paraId="08294953"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5</w:t>
            </w:r>
          </w:p>
        </w:tc>
        <w:tc>
          <w:tcPr>
            <w:tcW w:w="889" w:type="dxa"/>
          </w:tcPr>
          <w:p w14:paraId="32EEA508"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6</w:t>
            </w:r>
          </w:p>
        </w:tc>
        <w:tc>
          <w:tcPr>
            <w:tcW w:w="1273" w:type="dxa"/>
          </w:tcPr>
          <w:p w14:paraId="083E005F" w14:textId="5468B1EB" w:rsidR="000B166C" w:rsidRPr="000B166C" w:rsidRDefault="000B166C" w:rsidP="00187787">
            <w:pPr>
              <w:tabs>
                <w:tab w:val="left" w:pos="1702"/>
              </w:tabs>
              <w:jc w:val="center"/>
              <w:rPr>
                <w:sz w:val="22"/>
                <w:szCs w:val="22"/>
                <w:lang w:val="es-ES_tradnl"/>
              </w:rPr>
            </w:pPr>
            <w:r w:rsidRPr="000B166C">
              <w:rPr>
                <w:sz w:val="22"/>
                <w:szCs w:val="22"/>
                <w:lang w:val="es-ES_tradnl" w:eastAsia="en-GB"/>
              </w:rPr>
              <w:t>7 Familia rica</w:t>
            </w:r>
          </w:p>
        </w:tc>
        <w:tc>
          <w:tcPr>
            <w:tcW w:w="918" w:type="dxa"/>
          </w:tcPr>
          <w:p w14:paraId="32F84503" w14:textId="4E50C481" w:rsidR="000B166C" w:rsidRPr="000B166C" w:rsidRDefault="000B166C" w:rsidP="00187787">
            <w:pPr>
              <w:tabs>
                <w:tab w:val="left" w:pos="1702"/>
              </w:tabs>
              <w:jc w:val="center"/>
              <w:rPr>
                <w:sz w:val="22"/>
                <w:szCs w:val="22"/>
                <w:lang w:val="es-ES_tradnl"/>
              </w:rPr>
            </w:pPr>
            <w:r w:rsidRPr="000B166C">
              <w:rPr>
                <w:sz w:val="22"/>
                <w:szCs w:val="22"/>
                <w:lang w:val="es-ES_tradnl"/>
              </w:rPr>
              <w:t>No sé</w:t>
            </w:r>
          </w:p>
        </w:tc>
      </w:tr>
      <w:tr w:rsidR="000B166C" w:rsidRPr="009A1EDD" w14:paraId="65DB7B2C" w14:textId="77777777" w:rsidTr="000B166C">
        <w:tc>
          <w:tcPr>
            <w:tcW w:w="1445" w:type="dxa"/>
          </w:tcPr>
          <w:p w14:paraId="3365C28C"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1</w:t>
            </w:r>
          </w:p>
        </w:tc>
        <w:tc>
          <w:tcPr>
            <w:tcW w:w="888" w:type="dxa"/>
          </w:tcPr>
          <w:p w14:paraId="61E548B4"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2</w:t>
            </w:r>
          </w:p>
        </w:tc>
        <w:tc>
          <w:tcPr>
            <w:tcW w:w="889" w:type="dxa"/>
          </w:tcPr>
          <w:p w14:paraId="3423050C"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3</w:t>
            </w:r>
          </w:p>
        </w:tc>
        <w:tc>
          <w:tcPr>
            <w:tcW w:w="889" w:type="dxa"/>
          </w:tcPr>
          <w:p w14:paraId="3E85672A"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4</w:t>
            </w:r>
          </w:p>
        </w:tc>
        <w:tc>
          <w:tcPr>
            <w:tcW w:w="889" w:type="dxa"/>
          </w:tcPr>
          <w:p w14:paraId="1ED38CE1"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5</w:t>
            </w:r>
          </w:p>
        </w:tc>
        <w:tc>
          <w:tcPr>
            <w:tcW w:w="889" w:type="dxa"/>
          </w:tcPr>
          <w:p w14:paraId="34D04651"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6</w:t>
            </w:r>
          </w:p>
        </w:tc>
        <w:tc>
          <w:tcPr>
            <w:tcW w:w="1273" w:type="dxa"/>
          </w:tcPr>
          <w:p w14:paraId="35265C35" w14:textId="77777777" w:rsidR="000B166C" w:rsidRPr="000B166C" w:rsidRDefault="000B166C" w:rsidP="00187787">
            <w:pPr>
              <w:tabs>
                <w:tab w:val="left" w:pos="1702"/>
              </w:tabs>
              <w:jc w:val="center"/>
              <w:rPr>
                <w:sz w:val="22"/>
                <w:szCs w:val="22"/>
                <w:lang w:val="es-ES_tradnl"/>
              </w:rPr>
            </w:pPr>
            <w:r w:rsidRPr="000B166C">
              <w:rPr>
                <w:sz w:val="22"/>
                <w:szCs w:val="22"/>
                <w:lang w:val="es-ES_tradnl"/>
              </w:rPr>
              <w:t>7</w:t>
            </w:r>
          </w:p>
        </w:tc>
        <w:tc>
          <w:tcPr>
            <w:tcW w:w="918" w:type="dxa"/>
          </w:tcPr>
          <w:p w14:paraId="34A2D53E" w14:textId="456CBBB1" w:rsidR="000B166C" w:rsidRPr="000B166C" w:rsidRDefault="000B166C" w:rsidP="00187787">
            <w:pPr>
              <w:tabs>
                <w:tab w:val="left" w:pos="1702"/>
              </w:tabs>
              <w:jc w:val="center"/>
              <w:rPr>
                <w:sz w:val="22"/>
                <w:szCs w:val="22"/>
                <w:lang w:val="es-ES_tradnl"/>
              </w:rPr>
            </w:pPr>
            <w:r>
              <w:rPr>
                <w:sz w:val="22"/>
                <w:szCs w:val="22"/>
                <w:lang w:val="es-ES_tradnl"/>
              </w:rPr>
              <w:t>9</w:t>
            </w:r>
            <w:r w:rsidRPr="000B166C">
              <w:rPr>
                <w:sz w:val="22"/>
                <w:szCs w:val="22"/>
                <w:lang w:val="es-ES_tradnl"/>
              </w:rPr>
              <w:t>8</w:t>
            </w:r>
          </w:p>
        </w:tc>
      </w:tr>
    </w:tbl>
    <w:p w14:paraId="008A543A" w14:textId="7B7EDF5F" w:rsidR="00331634" w:rsidRPr="000B166C" w:rsidRDefault="00331634" w:rsidP="000B166C">
      <w:pPr>
        <w:tabs>
          <w:tab w:val="left" w:pos="1702"/>
        </w:tabs>
        <w:rPr>
          <w:b/>
          <w:sz w:val="22"/>
          <w:szCs w:val="22"/>
          <w:lang w:val="es-ES_tradnl"/>
        </w:rPr>
      </w:pPr>
    </w:p>
    <w:p w14:paraId="3EB024CF" w14:textId="77777777" w:rsidR="00222516" w:rsidRPr="000B166C" w:rsidRDefault="00222516">
      <w:pPr>
        <w:rPr>
          <w:sz w:val="22"/>
          <w:szCs w:val="22"/>
          <w:lang w:val="es-ES_tradnl"/>
        </w:rPr>
      </w:pPr>
    </w:p>
    <w:sectPr w:rsidR="00222516" w:rsidRPr="000B166C">
      <w:footerReference w:type="default" r:id="rId7"/>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E62DC" w16cid:durableId="20771293"/>
  <w16cid:commentId w16cid:paraId="3BD2251B" w16cid:durableId="207CFB9C"/>
  <w16cid:commentId w16cid:paraId="19D66B3C" w16cid:durableId="207730A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DF0C2" w14:textId="77777777" w:rsidR="000E71AE" w:rsidRDefault="000E71AE" w:rsidP="00331634">
      <w:r>
        <w:separator/>
      </w:r>
    </w:p>
  </w:endnote>
  <w:endnote w:type="continuationSeparator" w:id="0">
    <w:p w14:paraId="6BFCA4B7" w14:textId="77777777" w:rsidR="000E71AE" w:rsidRDefault="000E71AE" w:rsidP="0033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671444"/>
      <w:docPartObj>
        <w:docPartGallery w:val="Page Numbers (Bottom of Page)"/>
        <w:docPartUnique/>
      </w:docPartObj>
    </w:sdtPr>
    <w:sdtEndPr>
      <w:rPr>
        <w:noProof/>
      </w:rPr>
    </w:sdtEndPr>
    <w:sdtContent>
      <w:p w14:paraId="6053BEB8" w14:textId="58B1E37B" w:rsidR="00552E15" w:rsidRDefault="00552E15">
        <w:pPr>
          <w:pStyle w:val="Footer"/>
          <w:jc w:val="center"/>
        </w:pPr>
        <w:r>
          <w:fldChar w:fldCharType="begin"/>
        </w:r>
        <w:r>
          <w:instrText xml:space="preserve"> PAGE   \* MERGEFORMAT </w:instrText>
        </w:r>
        <w:r>
          <w:fldChar w:fldCharType="separate"/>
        </w:r>
        <w:r w:rsidR="009C4328">
          <w:rPr>
            <w:noProof/>
          </w:rPr>
          <w:t>9</w:t>
        </w:r>
        <w:r>
          <w:rPr>
            <w:noProof/>
          </w:rPr>
          <w:fldChar w:fldCharType="end"/>
        </w:r>
      </w:p>
    </w:sdtContent>
  </w:sdt>
  <w:p w14:paraId="07C88B6A" w14:textId="77777777" w:rsidR="00552E15" w:rsidRDefault="00552E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B4844" w14:textId="77777777" w:rsidR="000E71AE" w:rsidRDefault="000E71AE" w:rsidP="00331634">
      <w:r>
        <w:separator/>
      </w:r>
    </w:p>
  </w:footnote>
  <w:footnote w:type="continuationSeparator" w:id="0">
    <w:p w14:paraId="555BBB7A" w14:textId="77777777" w:rsidR="000E71AE" w:rsidRDefault="000E71AE" w:rsidP="003316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F45EB3"/>
    <w:multiLevelType w:val="hybridMultilevel"/>
    <w:tmpl w:val="387C6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34"/>
    <w:rsid w:val="00004E5E"/>
    <w:rsid w:val="0004142D"/>
    <w:rsid w:val="00046C0C"/>
    <w:rsid w:val="000634C3"/>
    <w:rsid w:val="00063C4D"/>
    <w:rsid w:val="000B166C"/>
    <w:rsid w:val="000B3D8B"/>
    <w:rsid w:val="000D255E"/>
    <w:rsid w:val="000E0E5A"/>
    <w:rsid w:val="000E1005"/>
    <w:rsid w:val="000E108C"/>
    <w:rsid w:val="000E71AE"/>
    <w:rsid w:val="000F159A"/>
    <w:rsid w:val="000F1FBE"/>
    <w:rsid w:val="0011223C"/>
    <w:rsid w:val="00120F1D"/>
    <w:rsid w:val="00122307"/>
    <w:rsid w:val="00144469"/>
    <w:rsid w:val="00162D36"/>
    <w:rsid w:val="001870E9"/>
    <w:rsid w:val="00187787"/>
    <w:rsid w:val="001A345E"/>
    <w:rsid w:val="001B3446"/>
    <w:rsid w:val="001B7449"/>
    <w:rsid w:val="001C61EE"/>
    <w:rsid w:val="001D33C6"/>
    <w:rsid w:val="001F79FA"/>
    <w:rsid w:val="0021157C"/>
    <w:rsid w:val="00222516"/>
    <w:rsid w:val="002234CE"/>
    <w:rsid w:val="00224DBB"/>
    <w:rsid w:val="002770F9"/>
    <w:rsid w:val="00296C3E"/>
    <w:rsid w:val="0029752B"/>
    <w:rsid w:val="002A2A03"/>
    <w:rsid w:val="002B00CD"/>
    <w:rsid w:val="002C19F5"/>
    <w:rsid w:val="002D0D1F"/>
    <w:rsid w:val="002F5841"/>
    <w:rsid w:val="003001EA"/>
    <w:rsid w:val="003038F9"/>
    <w:rsid w:val="003264DA"/>
    <w:rsid w:val="00331634"/>
    <w:rsid w:val="0034360F"/>
    <w:rsid w:val="0034595A"/>
    <w:rsid w:val="0034598E"/>
    <w:rsid w:val="00372027"/>
    <w:rsid w:val="0037487D"/>
    <w:rsid w:val="003765E2"/>
    <w:rsid w:val="0038115C"/>
    <w:rsid w:val="00381E7B"/>
    <w:rsid w:val="00385CE1"/>
    <w:rsid w:val="00394864"/>
    <w:rsid w:val="003A3F8E"/>
    <w:rsid w:val="003D7765"/>
    <w:rsid w:val="003E6170"/>
    <w:rsid w:val="00414C24"/>
    <w:rsid w:val="00441EF0"/>
    <w:rsid w:val="00442070"/>
    <w:rsid w:val="004578D9"/>
    <w:rsid w:val="00461594"/>
    <w:rsid w:val="00472E2D"/>
    <w:rsid w:val="00474133"/>
    <w:rsid w:val="004937A2"/>
    <w:rsid w:val="004B4056"/>
    <w:rsid w:val="004E4B9C"/>
    <w:rsid w:val="005134D9"/>
    <w:rsid w:val="00525B96"/>
    <w:rsid w:val="005351B3"/>
    <w:rsid w:val="00552E15"/>
    <w:rsid w:val="0056656D"/>
    <w:rsid w:val="00570049"/>
    <w:rsid w:val="0058392C"/>
    <w:rsid w:val="0059473B"/>
    <w:rsid w:val="005A74EC"/>
    <w:rsid w:val="005B67A1"/>
    <w:rsid w:val="005E1AC9"/>
    <w:rsid w:val="005E2616"/>
    <w:rsid w:val="00622328"/>
    <w:rsid w:val="00624180"/>
    <w:rsid w:val="00633F33"/>
    <w:rsid w:val="00636760"/>
    <w:rsid w:val="0064191A"/>
    <w:rsid w:val="006524E3"/>
    <w:rsid w:val="00662575"/>
    <w:rsid w:val="00665FAB"/>
    <w:rsid w:val="00685C95"/>
    <w:rsid w:val="006A01C5"/>
    <w:rsid w:val="006A5759"/>
    <w:rsid w:val="006A5AFD"/>
    <w:rsid w:val="006B0E9E"/>
    <w:rsid w:val="006B12C2"/>
    <w:rsid w:val="006B3020"/>
    <w:rsid w:val="006D3DA4"/>
    <w:rsid w:val="006F0092"/>
    <w:rsid w:val="00700C84"/>
    <w:rsid w:val="00706000"/>
    <w:rsid w:val="00715CEA"/>
    <w:rsid w:val="007208CD"/>
    <w:rsid w:val="0072209A"/>
    <w:rsid w:val="0074729A"/>
    <w:rsid w:val="00754105"/>
    <w:rsid w:val="007572B2"/>
    <w:rsid w:val="00760485"/>
    <w:rsid w:val="0078012E"/>
    <w:rsid w:val="00794F62"/>
    <w:rsid w:val="007C1616"/>
    <w:rsid w:val="007E082F"/>
    <w:rsid w:val="007F231D"/>
    <w:rsid w:val="0081015B"/>
    <w:rsid w:val="00820E37"/>
    <w:rsid w:val="008234BB"/>
    <w:rsid w:val="00892BC3"/>
    <w:rsid w:val="008B1CD7"/>
    <w:rsid w:val="008D342B"/>
    <w:rsid w:val="008D5239"/>
    <w:rsid w:val="009137F9"/>
    <w:rsid w:val="009149D8"/>
    <w:rsid w:val="00943791"/>
    <w:rsid w:val="00961406"/>
    <w:rsid w:val="00963DFB"/>
    <w:rsid w:val="009657EE"/>
    <w:rsid w:val="009A1EDD"/>
    <w:rsid w:val="009A6A5B"/>
    <w:rsid w:val="009B3039"/>
    <w:rsid w:val="009C4328"/>
    <w:rsid w:val="009C77C0"/>
    <w:rsid w:val="009C7F37"/>
    <w:rsid w:val="009D2E6A"/>
    <w:rsid w:val="009D56B6"/>
    <w:rsid w:val="009E26D4"/>
    <w:rsid w:val="00A028E1"/>
    <w:rsid w:val="00A02DDE"/>
    <w:rsid w:val="00A0538C"/>
    <w:rsid w:val="00A140F9"/>
    <w:rsid w:val="00A36445"/>
    <w:rsid w:val="00A42BC7"/>
    <w:rsid w:val="00A5179F"/>
    <w:rsid w:val="00A727D8"/>
    <w:rsid w:val="00A72CE1"/>
    <w:rsid w:val="00A75A1A"/>
    <w:rsid w:val="00AA0A70"/>
    <w:rsid w:val="00AA2DCA"/>
    <w:rsid w:val="00AA5764"/>
    <w:rsid w:val="00AB47DF"/>
    <w:rsid w:val="00B074AE"/>
    <w:rsid w:val="00B22CF4"/>
    <w:rsid w:val="00B2529F"/>
    <w:rsid w:val="00B279E1"/>
    <w:rsid w:val="00B42AA6"/>
    <w:rsid w:val="00B43D65"/>
    <w:rsid w:val="00B72F35"/>
    <w:rsid w:val="00B86649"/>
    <w:rsid w:val="00BC718F"/>
    <w:rsid w:val="00BD110E"/>
    <w:rsid w:val="00BD52EC"/>
    <w:rsid w:val="00BE4190"/>
    <w:rsid w:val="00BE538C"/>
    <w:rsid w:val="00BF155A"/>
    <w:rsid w:val="00BF4BF5"/>
    <w:rsid w:val="00C24D90"/>
    <w:rsid w:val="00C302C7"/>
    <w:rsid w:val="00C32D7E"/>
    <w:rsid w:val="00C32DBA"/>
    <w:rsid w:val="00C42338"/>
    <w:rsid w:val="00C5479C"/>
    <w:rsid w:val="00C66800"/>
    <w:rsid w:val="00C6713E"/>
    <w:rsid w:val="00C86C86"/>
    <w:rsid w:val="00CB1DFD"/>
    <w:rsid w:val="00D05894"/>
    <w:rsid w:val="00D221B6"/>
    <w:rsid w:val="00D23E24"/>
    <w:rsid w:val="00D435ED"/>
    <w:rsid w:val="00D551C5"/>
    <w:rsid w:val="00D55EED"/>
    <w:rsid w:val="00D62702"/>
    <w:rsid w:val="00D81522"/>
    <w:rsid w:val="00D90D4B"/>
    <w:rsid w:val="00DC0F32"/>
    <w:rsid w:val="00DC290E"/>
    <w:rsid w:val="00DE7AE2"/>
    <w:rsid w:val="00DF62D9"/>
    <w:rsid w:val="00E3411A"/>
    <w:rsid w:val="00E6573E"/>
    <w:rsid w:val="00E85696"/>
    <w:rsid w:val="00EA520C"/>
    <w:rsid w:val="00EC51FE"/>
    <w:rsid w:val="00EE1A17"/>
    <w:rsid w:val="00EE3885"/>
    <w:rsid w:val="00F12583"/>
    <w:rsid w:val="00F166E8"/>
    <w:rsid w:val="00F35F4C"/>
    <w:rsid w:val="00F616E8"/>
    <w:rsid w:val="00F770B5"/>
    <w:rsid w:val="00F878C5"/>
    <w:rsid w:val="00F9472F"/>
    <w:rsid w:val="00FA624D"/>
    <w:rsid w:val="00FC227E"/>
    <w:rsid w:val="00FC7DA8"/>
    <w:rsid w:val="00FD58D1"/>
    <w:rsid w:val="00FE3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108C"/>
  <w15:chartTrackingRefBased/>
  <w15:docId w15:val="{D2909DF2-546E-437C-9EA0-1A0D9990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634"/>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331634"/>
    <w:pPr>
      <w:keepNext/>
      <w:tabs>
        <w:tab w:val="left" w:pos="1702"/>
      </w:tabs>
      <w:outlineLvl w:val="0"/>
    </w:pPr>
    <w:rPr>
      <w:b/>
      <w:bCs/>
      <w:sz w:val="22"/>
      <w:lang w:val="en-US"/>
    </w:rPr>
  </w:style>
  <w:style w:type="paragraph" w:styleId="Heading2">
    <w:name w:val="heading 2"/>
    <w:basedOn w:val="Normal"/>
    <w:next w:val="Normal"/>
    <w:link w:val="Heading2Char"/>
    <w:qFormat/>
    <w:rsid w:val="00331634"/>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634"/>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331634"/>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331634"/>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331634"/>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331634"/>
    <w:rPr>
      <w:sz w:val="20"/>
      <w:szCs w:val="20"/>
    </w:rPr>
  </w:style>
  <w:style w:type="character" w:customStyle="1" w:styleId="EndnoteTextChar">
    <w:name w:val="Endnote Text Char"/>
    <w:basedOn w:val="DefaultParagraphFont"/>
    <w:link w:val="EndnoteText"/>
    <w:semiHidden/>
    <w:rsid w:val="00331634"/>
    <w:rPr>
      <w:rFonts w:ascii="Times New Roman" w:eastAsia="Times New Roman" w:hAnsi="Times New Roman" w:cs="Times New Roman"/>
      <w:sz w:val="20"/>
      <w:szCs w:val="20"/>
      <w:lang w:val="de-DE" w:eastAsia="de-DE"/>
    </w:rPr>
  </w:style>
  <w:style w:type="character" w:styleId="EndnoteReference">
    <w:name w:val="endnote reference"/>
    <w:semiHidden/>
    <w:rsid w:val="00331634"/>
    <w:rPr>
      <w:vertAlign w:val="superscript"/>
    </w:rPr>
  </w:style>
  <w:style w:type="paragraph" w:styleId="BodyText">
    <w:name w:val="Body Text"/>
    <w:basedOn w:val="Normal"/>
    <w:link w:val="BodyTextChar"/>
    <w:semiHidden/>
    <w:rsid w:val="00331634"/>
    <w:pPr>
      <w:tabs>
        <w:tab w:val="left" w:pos="1702"/>
        <w:tab w:val="left" w:pos="4537"/>
      </w:tabs>
    </w:pPr>
    <w:rPr>
      <w:sz w:val="22"/>
      <w:lang w:val="en-GB"/>
    </w:rPr>
  </w:style>
  <w:style w:type="character" w:customStyle="1" w:styleId="BodyTextChar">
    <w:name w:val="Body Text Char"/>
    <w:basedOn w:val="DefaultParagraphFont"/>
    <w:link w:val="BodyText"/>
    <w:semiHidden/>
    <w:rsid w:val="00331634"/>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331634"/>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331634"/>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331634"/>
    <w:rPr>
      <w:b/>
      <w:sz w:val="22"/>
      <w:lang w:val="en-GB"/>
    </w:rPr>
  </w:style>
  <w:style w:type="character" w:customStyle="1" w:styleId="BodyText3Char">
    <w:name w:val="Body Text 3 Char"/>
    <w:basedOn w:val="DefaultParagraphFont"/>
    <w:link w:val="BodyText3"/>
    <w:semiHidden/>
    <w:rsid w:val="00331634"/>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331634"/>
    <w:rPr>
      <w:sz w:val="20"/>
      <w:szCs w:val="20"/>
    </w:rPr>
  </w:style>
  <w:style w:type="character" w:customStyle="1" w:styleId="FootnoteTextChar">
    <w:name w:val="Footnote Text Char"/>
    <w:basedOn w:val="DefaultParagraphFont"/>
    <w:link w:val="FootnoteText"/>
    <w:semiHidden/>
    <w:rsid w:val="00331634"/>
    <w:rPr>
      <w:rFonts w:ascii="Times New Roman" w:eastAsia="Times New Roman" w:hAnsi="Times New Roman" w:cs="Times New Roman"/>
      <w:sz w:val="20"/>
      <w:szCs w:val="20"/>
      <w:lang w:val="de-DE" w:eastAsia="de-DE"/>
    </w:rPr>
  </w:style>
  <w:style w:type="character" w:styleId="FootnoteReference">
    <w:name w:val="footnote reference"/>
    <w:semiHidden/>
    <w:rsid w:val="00331634"/>
    <w:rPr>
      <w:vertAlign w:val="superscript"/>
    </w:rPr>
  </w:style>
  <w:style w:type="paragraph" w:customStyle="1" w:styleId="HTMLBody">
    <w:name w:val="HTML Body"/>
    <w:rsid w:val="00331634"/>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331634"/>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331634"/>
    <w:rPr>
      <w:rFonts w:ascii="Times New Roman" w:eastAsia="Times New Roman" w:hAnsi="Times New Roman" w:cs="Times New Roman"/>
      <w:szCs w:val="24"/>
      <w:lang w:val="en-US" w:eastAsia="de-DE"/>
    </w:rPr>
  </w:style>
  <w:style w:type="paragraph" w:styleId="Header">
    <w:name w:val="header"/>
    <w:basedOn w:val="Normal"/>
    <w:link w:val="HeaderChar"/>
    <w:semiHidden/>
    <w:rsid w:val="00331634"/>
    <w:pPr>
      <w:tabs>
        <w:tab w:val="center" w:pos="4536"/>
        <w:tab w:val="right" w:pos="9072"/>
      </w:tabs>
    </w:pPr>
  </w:style>
  <w:style w:type="character" w:customStyle="1" w:styleId="HeaderChar">
    <w:name w:val="Header Char"/>
    <w:basedOn w:val="DefaultParagraphFont"/>
    <w:link w:val="Header"/>
    <w:semiHidden/>
    <w:rsid w:val="00331634"/>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331634"/>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331634"/>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331634"/>
    <w:rPr>
      <w:sz w:val="16"/>
      <w:szCs w:val="16"/>
    </w:rPr>
  </w:style>
  <w:style w:type="paragraph" w:styleId="BalloonText">
    <w:name w:val="Balloon Text"/>
    <w:basedOn w:val="Normal"/>
    <w:link w:val="BalloonTextChar"/>
    <w:uiPriority w:val="99"/>
    <w:semiHidden/>
    <w:unhideWhenUsed/>
    <w:rsid w:val="00331634"/>
    <w:rPr>
      <w:rFonts w:ascii="Tahoma" w:hAnsi="Tahoma" w:cs="Tahoma"/>
      <w:sz w:val="16"/>
      <w:szCs w:val="16"/>
    </w:rPr>
  </w:style>
  <w:style w:type="character" w:customStyle="1" w:styleId="BalloonTextChar">
    <w:name w:val="Balloon Text Char"/>
    <w:basedOn w:val="DefaultParagraphFont"/>
    <w:link w:val="BalloonText"/>
    <w:uiPriority w:val="99"/>
    <w:semiHidden/>
    <w:rsid w:val="00331634"/>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331634"/>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331634"/>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331634"/>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331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1634"/>
    <w:rPr>
      <w:rFonts w:ascii="Courier New" w:eastAsia="Times New Roman" w:hAnsi="Courier New" w:cs="Courier New"/>
      <w:sz w:val="20"/>
      <w:szCs w:val="20"/>
      <w:lang w:val="de-DE" w:eastAsia="de-DE"/>
    </w:rPr>
  </w:style>
  <w:style w:type="paragraph" w:styleId="NoSpacing">
    <w:name w:val="No Spacing"/>
    <w:basedOn w:val="Normal"/>
    <w:uiPriority w:val="1"/>
    <w:qFormat/>
    <w:rsid w:val="00331634"/>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331634"/>
    <w:rPr>
      <w:color w:val="0563C1" w:themeColor="hyperlink"/>
      <w:u w:val="single"/>
    </w:rPr>
  </w:style>
  <w:style w:type="table" w:customStyle="1" w:styleId="TableGrid">
    <w:name w:val="TableGrid"/>
    <w:rsid w:val="00331634"/>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59"/>
    <w:rsid w:val="00331634"/>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6A5AFD"/>
  </w:style>
  <w:style w:type="paragraph" w:styleId="Revision">
    <w:name w:val="Revision"/>
    <w:hidden/>
    <w:uiPriority w:val="99"/>
    <w:semiHidden/>
    <w:rsid w:val="00372027"/>
    <w:pPr>
      <w:spacing w:after="0"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1977">
      <w:bodyDiv w:val="1"/>
      <w:marLeft w:val="0"/>
      <w:marRight w:val="0"/>
      <w:marTop w:val="0"/>
      <w:marBottom w:val="0"/>
      <w:divBdr>
        <w:top w:val="none" w:sz="0" w:space="0" w:color="auto"/>
        <w:left w:val="none" w:sz="0" w:space="0" w:color="auto"/>
        <w:bottom w:val="none" w:sz="0" w:space="0" w:color="auto"/>
        <w:right w:val="none" w:sz="0" w:space="0" w:color="auto"/>
      </w:divBdr>
    </w:div>
    <w:div w:id="116412947">
      <w:bodyDiv w:val="1"/>
      <w:marLeft w:val="0"/>
      <w:marRight w:val="0"/>
      <w:marTop w:val="0"/>
      <w:marBottom w:val="0"/>
      <w:divBdr>
        <w:top w:val="none" w:sz="0" w:space="0" w:color="auto"/>
        <w:left w:val="none" w:sz="0" w:space="0" w:color="auto"/>
        <w:bottom w:val="none" w:sz="0" w:space="0" w:color="auto"/>
        <w:right w:val="none" w:sz="0" w:space="0" w:color="auto"/>
      </w:divBdr>
    </w:div>
    <w:div w:id="333188860">
      <w:bodyDiv w:val="1"/>
      <w:marLeft w:val="0"/>
      <w:marRight w:val="0"/>
      <w:marTop w:val="0"/>
      <w:marBottom w:val="0"/>
      <w:divBdr>
        <w:top w:val="none" w:sz="0" w:space="0" w:color="auto"/>
        <w:left w:val="none" w:sz="0" w:space="0" w:color="auto"/>
        <w:bottom w:val="none" w:sz="0" w:space="0" w:color="auto"/>
        <w:right w:val="none" w:sz="0" w:space="0" w:color="auto"/>
      </w:divBdr>
    </w:div>
    <w:div w:id="361590851">
      <w:bodyDiv w:val="1"/>
      <w:marLeft w:val="0"/>
      <w:marRight w:val="0"/>
      <w:marTop w:val="0"/>
      <w:marBottom w:val="0"/>
      <w:divBdr>
        <w:top w:val="none" w:sz="0" w:space="0" w:color="auto"/>
        <w:left w:val="none" w:sz="0" w:space="0" w:color="auto"/>
        <w:bottom w:val="none" w:sz="0" w:space="0" w:color="auto"/>
        <w:right w:val="none" w:sz="0" w:space="0" w:color="auto"/>
      </w:divBdr>
    </w:div>
    <w:div w:id="660934835">
      <w:bodyDiv w:val="1"/>
      <w:marLeft w:val="0"/>
      <w:marRight w:val="0"/>
      <w:marTop w:val="0"/>
      <w:marBottom w:val="0"/>
      <w:divBdr>
        <w:top w:val="none" w:sz="0" w:space="0" w:color="auto"/>
        <w:left w:val="none" w:sz="0" w:space="0" w:color="auto"/>
        <w:bottom w:val="none" w:sz="0" w:space="0" w:color="auto"/>
        <w:right w:val="none" w:sz="0" w:space="0" w:color="auto"/>
      </w:divBdr>
      <w:divsChild>
        <w:div w:id="1296594933">
          <w:marLeft w:val="0"/>
          <w:marRight w:val="0"/>
          <w:marTop w:val="0"/>
          <w:marBottom w:val="0"/>
          <w:divBdr>
            <w:top w:val="none" w:sz="0" w:space="0" w:color="auto"/>
            <w:left w:val="none" w:sz="0" w:space="0" w:color="auto"/>
            <w:bottom w:val="none" w:sz="0" w:space="0" w:color="auto"/>
            <w:right w:val="none" w:sz="0" w:space="0" w:color="auto"/>
          </w:divBdr>
          <w:divsChild>
            <w:div w:id="925454020">
              <w:marLeft w:val="0"/>
              <w:marRight w:val="0"/>
              <w:marTop w:val="0"/>
              <w:marBottom w:val="0"/>
              <w:divBdr>
                <w:top w:val="none" w:sz="0" w:space="0" w:color="auto"/>
                <w:left w:val="none" w:sz="0" w:space="0" w:color="auto"/>
                <w:bottom w:val="none" w:sz="0" w:space="0" w:color="auto"/>
                <w:right w:val="none" w:sz="0" w:space="0" w:color="auto"/>
              </w:divBdr>
              <w:divsChild>
                <w:div w:id="1657802213">
                  <w:marLeft w:val="0"/>
                  <w:marRight w:val="0"/>
                  <w:marTop w:val="0"/>
                  <w:marBottom w:val="0"/>
                  <w:divBdr>
                    <w:top w:val="none" w:sz="0" w:space="0" w:color="auto"/>
                    <w:left w:val="none" w:sz="0" w:space="0" w:color="auto"/>
                    <w:bottom w:val="none" w:sz="0" w:space="0" w:color="auto"/>
                    <w:right w:val="none" w:sz="0" w:space="0" w:color="auto"/>
                  </w:divBdr>
                  <w:divsChild>
                    <w:div w:id="894046571">
                      <w:marLeft w:val="0"/>
                      <w:marRight w:val="0"/>
                      <w:marTop w:val="0"/>
                      <w:marBottom w:val="0"/>
                      <w:divBdr>
                        <w:top w:val="single" w:sz="6" w:space="0" w:color="auto"/>
                        <w:left w:val="none" w:sz="0" w:space="0" w:color="auto"/>
                        <w:bottom w:val="single" w:sz="6" w:space="0" w:color="auto"/>
                        <w:right w:val="none" w:sz="0" w:space="0" w:color="auto"/>
                      </w:divBdr>
                      <w:divsChild>
                        <w:div w:id="670987172">
                          <w:marLeft w:val="0"/>
                          <w:marRight w:val="0"/>
                          <w:marTop w:val="0"/>
                          <w:marBottom w:val="0"/>
                          <w:divBdr>
                            <w:top w:val="none" w:sz="0" w:space="0" w:color="auto"/>
                            <w:left w:val="none" w:sz="0" w:space="0" w:color="auto"/>
                            <w:bottom w:val="none" w:sz="0" w:space="0" w:color="auto"/>
                            <w:right w:val="none" w:sz="0" w:space="0" w:color="auto"/>
                          </w:divBdr>
                          <w:divsChild>
                            <w:div w:id="609509714">
                              <w:marLeft w:val="0"/>
                              <w:marRight w:val="0"/>
                              <w:marTop w:val="0"/>
                              <w:marBottom w:val="0"/>
                              <w:divBdr>
                                <w:top w:val="none" w:sz="0" w:space="0" w:color="auto"/>
                                <w:left w:val="none" w:sz="0" w:space="0" w:color="auto"/>
                                <w:bottom w:val="none" w:sz="0" w:space="0" w:color="auto"/>
                                <w:right w:val="none" w:sz="0" w:space="0" w:color="auto"/>
                              </w:divBdr>
                              <w:divsChild>
                                <w:div w:id="19082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041">
                          <w:marLeft w:val="0"/>
                          <w:marRight w:val="0"/>
                          <w:marTop w:val="0"/>
                          <w:marBottom w:val="0"/>
                          <w:divBdr>
                            <w:top w:val="none" w:sz="0" w:space="0" w:color="auto"/>
                            <w:left w:val="none" w:sz="0" w:space="0" w:color="auto"/>
                            <w:bottom w:val="none" w:sz="0" w:space="0" w:color="auto"/>
                            <w:right w:val="none" w:sz="0" w:space="0" w:color="auto"/>
                          </w:divBdr>
                          <w:divsChild>
                            <w:div w:id="153838845">
                              <w:marLeft w:val="375"/>
                              <w:marRight w:val="0"/>
                              <w:marTop w:val="0"/>
                              <w:marBottom w:val="0"/>
                              <w:divBdr>
                                <w:top w:val="none" w:sz="0" w:space="0" w:color="auto"/>
                                <w:left w:val="none" w:sz="0" w:space="0" w:color="auto"/>
                                <w:bottom w:val="none" w:sz="0" w:space="0" w:color="auto"/>
                                <w:right w:val="none" w:sz="0" w:space="0" w:color="auto"/>
                              </w:divBdr>
                              <w:divsChild>
                                <w:div w:id="212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7148">
                      <w:marLeft w:val="0"/>
                      <w:marRight w:val="0"/>
                      <w:marTop w:val="0"/>
                      <w:marBottom w:val="0"/>
                      <w:divBdr>
                        <w:top w:val="none" w:sz="0" w:space="0" w:color="auto"/>
                        <w:left w:val="none" w:sz="0" w:space="0" w:color="auto"/>
                        <w:bottom w:val="none" w:sz="0" w:space="0" w:color="auto"/>
                        <w:right w:val="none" w:sz="0" w:space="0" w:color="auto"/>
                      </w:divBdr>
                      <w:divsChild>
                        <w:div w:id="1385980038">
                          <w:marLeft w:val="0"/>
                          <w:marRight w:val="0"/>
                          <w:marTop w:val="0"/>
                          <w:marBottom w:val="0"/>
                          <w:divBdr>
                            <w:top w:val="none" w:sz="0" w:space="0" w:color="auto"/>
                            <w:left w:val="none" w:sz="0" w:space="0" w:color="auto"/>
                            <w:bottom w:val="none" w:sz="0" w:space="0" w:color="auto"/>
                            <w:right w:val="none" w:sz="0" w:space="0" w:color="auto"/>
                          </w:divBdr>
                          <w:divsChild>
                            <w:div w:id="1537694008">
                              <w:marLeft w:val="0"/>
                              <w:marRight w:val="0"/>
                              <w:marTop w:val="0"/>
                              <w:marBottom w:val="0"/>
                              <w:divBdr>
                                <w:top w:val="none" w:sz="0" w:space="0" w:color="auto"/>
                                <w:left w:val="none" w:sz="0" w:space="0" w:color="auto"/>
                                <w:bottom w:val="none" w:sz="0" w:space="0" w:color="auto"/>
                                <w:right w:val="none" w:sz="0" w:space="0" w:color="auto"/>
                              </w:divBdr>
                              <w:divsChild>
                                <w:div w:id="1768962634">
                                  <w:marLeft w:val="0"/>
                                  <w:marRight w:val="0"/>
                                  <w:marTop w:val="0"/>
                                  <w:marBottom w:val="0"/>
                                  <w:divBdr>
                                    <w:top w:val="none" w:sz="0" w:space="0" w:color="auto"/>
                                    <w:left w:val="none" w:sz="0" w:space="0" w:color="auto"/>
                                    <w:bottom w:val="none" w:sz="0" w:space="0" w:color="auto"/>
                                    <w:right w:val="none" w:sz="0" w:space="0" w:color="auto"/>
                                  </w:divBdr>
                                  <w:divsChild>
                                    <w:div w:id="1304963074">
                                      <w:marLeft w:val="0"/>
                                      <w:marRight w:val="0"/>
                                      <w:marTop w:val="0"/>
                                      <w:marBottom w:val="0"/>
                                      <w:divBdr>
                                        <w:top w:val="none" w:sz="0" w:space="0" w:color="auto"/>
                                        <w:left w:val="none" w:sz="0" w:space="0" w:color="auto"/>
                                        <w:bottom w:val="none" w:sz="0" w:space="0" w:color="auto"/>
                                        <w:right w:val="none" w:sz="0" w:space="0" w:color="auto"/>
                                      </w:divBdr>
                                    </w:div>
                                  </w:divsChild>
                                </w:div>
                                <w:div w:id="1645428813">
                                  <w:marLeft w:val="0"/>
                                  <w:marRight w:val="0"/>
                                  <w:marTop w:val="0"/>
                                  <w:marBottom w:val="0"/>
                                  <w:divBdr>
                                    <w:top w:val="none" w:sz="0" w:space="0" w:color="auto"/>
                                    <w:left w:val="none" w:sz="0" w:space="0" w:color="auto"/>
                                    <w:bottom w:val="none" w:sz="0" w:space="0" w:color="auto"/>
                                    <w:right w:val="none" w:sz="0" w:space="0" w:color="auto"/>
                                  </w:divBdr>
                                  <w:divsChild>
                                    <w:div w:id="1032341525">
                                      <w:marLeft w:val="0"/>
                                      <w:marRight w:val="300"/>
                                      <w:marTop w:val="180"/>
                                      <w:marBottom w:val="0"/>
                                      <w:divBdr>
                                        <w:top w:val="none" w:sz="0" w:space="0" w:color="auto"/>
                                        <w:left w:val="none" w:sz="0" w:space="0" w:color="auto"/>
                                        <w:bottom w:val="none" w:sz="0" w:space="0" w:color="auto"/>
                                        <w:right w:val="none" w:sz="0" w:space="0" w:color="auto"/>
                                      </w:divBdr>
                                      <w:divsChild>
                                        <w:div w:id="12516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79893">
                  <w:marLeft w:val="0"/>
                  <w:marRight w:val="0"/>
                  <w:marTop w:val="0"/>
                  <w:marBottom w:val="0"/>
                  <w:divBdr>
                    <w:top w:val="none" w:sz="0" w:space="0" w:color="auto"/>
                    <w:left w:val="none" w:sz="0" w:space="0" w:color="auto"/>
                    <w:bottom w:val="none" w:sz="0" w:space="0" w:color="auto"/>
                    <w:right w:val="none" w:sz="0" w:space="0" w:color="auto"/>
                  </w:divBdr>
                  <w:divsChild>
                    <w:div w:id="408310477">
                      <w:marLeft w:val="0"/>
                      <w:marRight w:val="0"/>
                      <w:marTop w:val="0"/>
                      <w:marBottom w:val="0"/>
                      <w:divBdr>
                        <w:top w:val="none" w:sz="0" w:space="0" w:color="auto"/>
                        <w:left w:val="none" w:sz="0" w:space="0" w:color="auto"/>
                        <w:bottom w:val="none" w:sz="0" w:space="0" w:color="auto"/>
                        <w:right w:val="none" w:sz="0" w:space="0" w:color="auto"/>
                      </w:divBdr>
                      <w:divsChild>
                        <w:div w:id="1918903082">
                          <w:marLeft w:val="0"/>
                          <w:marRight w:val="0"/>
                          <w:marTop w:val="0"/>
                          <w:marBottom w:val="0"/>
                          <w:divBdr>
                            <w:top w:val="none" w:sz="0" w:space="0" w:color="auto"/>
                            <w:left w:val="none" w:sz="0" w:space="0" w:color="auto"/>
                            <w:bottom w:val="none" w:sz="0" w:space="0" w:color="auto"/>
                            <w:right w:val="none" w:sz="0" w:space="0" w:color="auto"/>
                          </w:divBdr>
                          <w:divsChild>
                            <w:div w:id="1122770212">
                              <w:marLeft w:val="0"/>
                              <w:marRight w:val="0"/>
                              <w:marTop w:val="0"/>
                              <w:marBottom w:val="0"/>
                              <w:divBdr>
                                <w:top w:val="none" w:sz="0" w:space="0" w:color="auto"/>
                                <w:left w:val="none" w:sz="0" w:space="0" w:color="auto"/>
                                <w:bottom w:val="none" w:sz="0" w:space="0" w:color="auto"/>
                                <w:right w:val="none" w:sz="0" w:space="0" w:color="auto"/>
                              </w:divBdr>
                              <w:divsChild>
                                <w:div w:id="6504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323751">
      <w:bodyDiv w:val="1"/>
      <w:marLeft w:val="0"/>
      <w:marRight w:val="0"/>
      <w:marTop w:val="0"/>
      <w:marBottom w:val="0"/>
      <w:divBdr>
        <w:top w:val="none" w:sz="0" w:space="0" w:color="auto"/>
        <w:left w:val="none" w:sz="0" w:space="0" w:color="auto"/>
        <w:bottom w:val="none" w:sz="0" w:space="0" w:color="auto"/>
        <w:right w:val="none" w:sz="0" w:space="0" w:color="auto"/>
      </w:divBdr>
    </w:div>
    <w:div w:id="791166142">
      <w:bodyDiv w:val="1"/>
      <w:marLeft w:val="0"/>
      <w:marRight w:val="0"/>
      <w:marTop w:val="0"/>
      <w:marBottom w:val="0"/>
      <w:divBdr>
        <w:top w:val="none" w:sz="0" w:space="0" w:color="auto"/>
        <w:left w:val="none" w:sz="0" w:space="0" w:color="auto"/>
        <w:bottom w:val="none" w:sz="0" w:space="0" w:color="auto"/>
        <w:right w:val="none" w:sz="0" w:space="0" w:color="auto"/>
      </w:divBdr>
    </w:div>
    <w:div w:id="1427309560">
      <w:bodyDiv w:val="1"/>
      <w:marLeft w:val="0"/>
      <w:marRight w:val="0"/>
      <w:marTop w:val="0"/>
      <w:marBottom w:val="0"/>
      <w:divBdr>
        <w:top w:val="none" w:sz="0" w:space="0" w:color="auto"/>
        <w:left w:val="none" w:sz="0" w:space="0" w:color="auto"/>
        <w:bottom w:val="none" w:sz="0" w:space="0" w:color="auto"/>
        <w:right w:val="none" w:sz="0" w:space="0" w:color="auto"/>
      </w:divBdr>
    </w:div>
    <w:div w:id="213818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3"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2440</Words>
  <Characters>13914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Microsoft Office User</cp:lastModifiedBy>
  <cp:revision>49</cp:revision>
  <dcterms:created xsi:type="dcterms:W3CDTF">2019-05-08T06:36:00Z</dcterms:created>
  <dcterms:modified xsi:type="dcterms:W3CDTF">2019-06-17T07:11:00Z</dcterms:modified>
</cp:coreProperties>
</file>